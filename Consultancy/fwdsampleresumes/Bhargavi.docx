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124" w:rsidRPr="00380B55" w:rsidRDefault="00B96124" w:rsidP="000501E4">
      <w:pPr>
        <w:autoSpaceDE w:val="0"/>
        <w:autoSpaceDN w:val="0"/>
        <w:adjustRightInd w:val="0"/>
        <w:spacing w:after="0" w:line="240" w:lineRule="auto"/>
        <w:ind w:left="4495"/>
        <w:rPr>
          <w:rFonts w:cs="Times New Roman"/>
          <w:b/>
          <w:bCs/>
          <w:color w:val="000000" w:themeColor="text1"/>
          <w:sz w:val="48"/>
          <w:szCs w:val="48"/>
        </w:rPr>
      </w:pPr>
      <w:r w:rsidRPr="00380B55">
        <w:rPr>
          <w:rFonts w:cs="Times New Roman"/>
          <w:b/>
          <w:bCs/>
          <w:color w:val="000000" w:themeColor="text1"/>
          <w:sz w:val="48"/>
          <w:szCs w:val="48"/>
        </w:rPr>
        <w:t>B</w:t>
      </w:r>
      <w:r w:rsidRPr="00380B55">
        <w:rPr>
          <w:rFonts w:cs="TimesNewRomanPS-BoldMT"/>
          <w:color w:val="000000" w:themeColor="text1"/>
          <w:spacing w:val="-7"/>
          <w:sz w:val="37"/>
          <w:szCs w:val="37"/>
        </w:rPr>
        <w:t>HARGAVI</w:t>
      </w:r>
      <w:r w:rsidRPr="00380B55">
        <w:rPr>
          <w:rFonts w:cs="TimesNewRomanPS-BoldMT"/>
          <w:color w:val="000000" w:themeColor="text1"/>
          <w:spacing w:val="14"/>
          <w:sz w:val="48"/>
          <w:szCs w:val="48"/>
        </w:rPr>
        <w:t xml:space="preserve"> </w:t>
      </w:r>
      <w:r w:rsidRPr="00380B55">
        <w:rPr>
          <w:rFonts w:cs="TimesNewRomanPS-BoldMT"/>
          <w:color w:val="000000" w:themeColor="text1"/>
          <w:sz w:val="48"/>
          <w:szCs w:val="48"/>
        </w:rPr>
        <w:t>T</w:t>
      </w:r>
    </w:p>
    <w:p w:rsidR="00B96124" w:rsidRPr="00380B55" w:rsidRDefault="000501E4" w:rsidP="000501E4">
      <w:pPr>
        <w:autoSpaceDE w:val="0"/>
        <w:autoSpaceDN w:val="0"/>
        <w:adjustRightInd w:val="0"/>
        <w:spacing w:after="0" w:line="240" w:lineRule="auto"/>
        <w:ind w:left="4320" w:firstLine="175"/>
        <w:rPr>
          <w:rFonts w:cs="Times New Roman"/>
          <w:color w:val="000000" w:themeColor="text1"/>
        </w:rPr>
      </w:pPr>
      <w:r>
        <w:rPr>
          <w:rFonts w:cs="Times New Roman"/>
          <w:color w:val="000000" w:themeColor="text1"/>
          <w:sz w:val="24"/>
          <w:szCs w:val="24"/>
        </w:rPr>
        <w:t xml:space="preserve">   </w:t>
      </w:r>
      <w:r w:rsidR="00F56887">
        <w:rPr>
          <w:rFonts w:cs="Times New Roman"/>
          <w:color w:val="000000" w:themeColor="text1"/>
          <w:sz w:val="24"/>
          <w:szCs w:val="24"/>
        </w:rPr>
        <w:t xml:space="preserve">  </w:t>
      </w:r>
      <w:r w:rsidR="00EC4A18">
        <w:rPr>
          <w:rFonts w:cs="Times New Roman"/>
          <w:color w:val="000000" w:themeColor="text1"/>
          <w:sz w:val="24"/>
          <w:szCs w:val="24"/>
        </w:rPr>
        <w:t>Charlotte, NC</w:t>
      </w:r>
    </w:p>
    <w:p w:rsidR="00B96124" w:rsidRPr="007F7610" w:rsidRDefault="007F7610" w:rsidP="007F7610">
      <w:pPr>
        <w:autoSpaceDE w:val="0"/>
        <w:autoSpaceDN w:val="0"/>
        <w:adjustRightInd w:val="0"/>
        <w:spacing w:after="0" w:line="240" w:lineRule="auto"/>
        <w:rPr>
          <w:rFonts w:cs="Times New Roman"/>
          <w:color w:val="000000" w:themeColor="text1"/>
          <w:sz w:val="24"/>
          <w:szCs w:val="24"/>
        </w:rPr>
      </w:pPr>
      <w:r>
        <w:rPr>
          <w:rFonts w:cs="Times New Roman"/>
          <w:color w:val="000000" w:themeColor="text1"/>
          <w:sz w:val="24"/>
          <w:szCs w:val="24"/>
        </w:rPr>
        <w:t xml:space="preserve">                                     </w:t>
      </w:r>
      <w:r w:rsidR="00B96124" w:rsidRPr="00380B55">
        <w:rPr>
          <w:rFonts w:cs="Times New Roman"/>
          <w:color w:val="000000" w:themeColor="text1"/>
          <w:sz w:val="24"/>
          <w:szCs w:val="24"/>
        </w:rPr>
        <w:t>Cell:</w:t>
      </w:r>
      <w:r w:rsidR="00B96124" w:rsidRPr="00380B55">
        <w:rPr>
          <w:rFonts w:cs="Times New Roman"/>
          <w:color w:val="000000" w:themeColor="text1"/>
          <w:spacing w:val="-6"/>
          <w:sz w:val="24"/>
          <w:szCs w:val="24"/>
        </w:rPr>
        <w:t xml:space="preserve"> </w:t>
      </w:r>
      <w:r w:rsidR="00B96124" w:rsidRPr="00380B55">
        <w:rPr>
          <w:rFonts w:cs="Times New Roman"/>
          <w:color w:val="000000" w:themeColor="text1"/>
          <w:spacing w:val="-1"/>
          <w:sz w:val="24"/>
          <w:szCs w:val="24"/>
        </w:rPr>
        <w:t>9136453934</w:t>
      </w:r>
      <w:r w:rsidR="00B96124" w:rsidRPr="00380B55">
        <w:rPr>
          <w:rFonts w:cs="Times New Roman"/>
          <w:color w:val="000000" w:themeColor="text1"/>
          <w:spacing w:val="-7"/>
          <w:sz w:val="24"/>
          <w:szCs w:val="24"/>
        </w:rPr>
        <w:t xml:space="preserve"> </w:t>
      </w:r>
      <w:r>
        <w:rPr>
          <w:rFonts w:cs="Times New Roman"/>
          <w:color w:val="000000" w:themeColor="text1"/>
          <w:sz w:val="24"/>
          <w:szCs w:val="24"/>
        </w:rPr>
        <w:t>, Gmail - Skype ID:</w:t>
      </w:r>
      <w:r w:rsidR="00B96124" w:rsidRPr="00380B55">
        <w:rPr>
          <w:rFonts w:cs="Times New Roman"/>
          <w:color w:val="000000" w:themeColor="text1"/>
          <w:spacing w:val="-7"/>
          <w:sz w:val="24"/>
          <w:szCs w:val="24"/>
        </w:rPr>
        <w:t xml:space="preserve"> </w:t>
      </w:r>
      <w:hyperlink r:id="rId5" w:history="1">
        <w:r w:rsidR="00B96124" w:rsidRPr="00380B55">
          <w:rPr>
            <w:rStyle w:val="Hyperlink"/>
            <w:rFonts w:cs="Times New Roman"/>
            <w:color w:val="000000" w:themeColor="text1"/>
            <w:sz w:val="24"/>
            <w:szCs w:val="24"/>
          </w:rPr>
          <w:t>bhargavi.javadev@gmail.com</w:t>
        </w:r>
      </w:hyperlink>
      <w:r>
        <w:rPr>
          <w:rStyle w:val="Hyperlink"/>
          <w:rFonts w:cs="Times New Roman"/>
          <w:color w:val="000000" w:themeColor="text1"/>
          <w:sz w:val="24"/>
          <w:szCs w:val="24"/>
        </w:rPr>
        <w:t xml:space="preserve"> </w:t>
      </w:r>
    </w:p>
    <w:p w:rsidR="00B96124" w:rsidRPr="00380B55" w:rsidRDefault="00B96124" w:rsidP="005F5990">
      <w:pPr>
        <w:autoSpaceDE w:val="0"/>
        <w:autoSpaceDN w:val="0"/>
        <w:adjustRightInd w:val="0"/>
        <w:spacing w:after="0" w:line="240" w:lineRule="auto"/>
        <w:ind w:left="3365"/>
        <w:rPr>
          <w:rFonts w:cs="Times New Roman"/>
          <w:color w:val="000000" w:themeColor="text1"/>
          <w:sz w:val="24"/>
          <w:szCs w:val="24"/>
        </w:rPr>
      </w:pPr>
    </w:p>
    <w:p w:rsidR="00B96124" w:rsidRPr="00380B55" w:rsidRDefault="00B96124" w:rsidP="005F5990">
      <w:pPr>
        <w:autoSpaceDE w:val="0"/>
        <w:autoSpaceDN w:val="0"/>
        <w:adjustRightInd w:val="0"/>
        <w:spacing w:after="0" w:line="240" w:lineRule="auto"/>
        <w:ind w:left="3365"/>
        <w:contextualSpacing/>
        <w:rPr>
          <w:rFonts w:cs="Times New Roman"/>
          <w:color w:val="000000" w:themeColor="text1"/>
        </w:rPr>
      </w:pPr>
    </w:p>
    <w:p w:rsidR="00B96124" w:rsidRPr="00380B55" w:rsidRDefault="00B96124" w:rsidP="005F5990">
      <w:pPr>
        <w:spacing w:after="0" w:line="240" w:lineRule="auto"/>
        <w:contextualSpacing/>
        <w:rPr>
          <w:b/>
          <w:i/>
          <w:color w:val="000000" w:themeColor="text1"/>
          <w:sz w:val="24"/>
          <w:szCs w:val="24"/>
        </w:rPr>
      </w:pPr>
      <w:r w:rsidRPr="00380B55">
        <w:rPr>
          <w:b/>
          <w:i/>
          <w:color w:val="000000" w:themeColor="text1"/>
          <w:sz w:val="24"/>
          <w:szCs w:val="24"/>
        </w:rPr>
        <w:t xml:space="preserve">PROFESSIONAL SUMMARY: </w:t>
      </w:r>
    </w:p>
    <w:p w:rsidR="00B96124" w:rsidRPr="00380B55" w:rsidRDefault="00B96124" w:rsidP="005F5990">
      <w:pPr>
        <w:spacing w:after="0" w:line="240" w:lineRule="auto"/>
        <w:contextualSpacing/>
        <w:jc w:val="both"/>
        <w:rPr>
          <w:b/>
          <w:color w:val="000000" w:themeColor="text1"/>
          <w:sz w:val="24"/>
          <w:szCs w:val="24"/>
        </w:rPr>
      </w:pPr>
      <w:r w:rsidRPr="00380B55">
        <w:rPr>
          <w:b/>
          <w:color w:val="000000" w:themeColor="text1"/>
          <w:sz w:val="24"/>
          <w:szCs w:val="24"/>
        </w:rPr>
        <w:t>_______________________________________________________________________________________</w:t>
      </w:r>
    </w:p>
    <w:p w:rsidR="00B96124" w:rsidRPr="00380B55" w:rsidRDefault="00B96124" w:rsidP="005F5990">
      <w:pPr>
        <w:pStyle w:val="ListParagraph"/>
        <w:numPr>
          <w:ilvl w:val="0"/>
          <w:numId w:val="1"/>
        </w:numPr>
        <w:spacing w:after="0" w:line="240" w:lineRule="auto"/>
        <w:jc w:val="both"/>
        <w:rPr>
          <w:color w:val="000000" w:themeColor="text1"/>
        </w:rPr>
      </w:pPr>
      <w:r w:rsidRPr="00380B55">
        <w:rPr>
          <w:color w:val="000000" w:themeColor="text1"/>
        </w:rPr>
        <w:t>Over 8+ years of strong software experience in design, development and deployment of web-based and Client-Server business applications</w:t>
      </w:r>
      <w:r w:rsidR="003E6498">
        <w:rPr>
          <w:color w:val="000000" w:themeColor="text1"/>
        </w:rPr>
        <w:t xml:space="preserve"> and expert in working in all life cycles (</w:t>
      </w:r>
      <w:r w:rsidR="003E6498" w:rsidRPr="003E6498">
        <w:rPr>
          <w:b/>
          <w:color w:val="000000" w:themeColor="text1"/>
        </w:rPr>
        <w:t>SDLC, Agile)</w:t>
      </w:r>
      <w:r w:rsidR="00857F08">
        <w:rPr>
          <w:b/>
          <w:color w:val="000000" w:themeColor="text1"/>
        </w:rPr>
        <w:t>.</w:t>
      </w:r>
    </w:p>
    <w:p w:rsidR="00B96124" w:rsidRPr="00380B55" w:rsidRDefault="00B96124" w:rsidP="005F5990">
      <w:pPr>
        <w:pStyle w:val="ListParagraph"/>
        <w:numPr>
          <w:ilvl w:val="0"/>
          <w:numId w:val="1"/>
        </w:numPr>
        <w:spacing w:after="0" w:line="240" w:lineRule="auto"/>
        <w:jc w:val="both"/>
        <w:rPr>
          <w:color w:val="000000" w:themeColor="text1"/>
        </w:rPr>
      </w:pPr>
      <w:r w:rsidRPr="00380B55">
        <w:rPr>
          <w:color w:val="000000" w:themeColor="text1"/>
        </w:rPr>
        <w:t xml:space="preserve">Ability to efficiently translate algorithms, ideas and concepts to software applications. Proficient in applying design patterns like </w:t>
      </w:r>
      <w:r w:rsidRPr="00380B55">
        <w:rPr>
          <w:b/>
          <w:color w:val="000000" w:themeColor="text1"/>
        </w:rPr>
        <w:t>MVC, Singleton, Session Facade, Service Locator, Visitor, Observer, Decorator, Front Controller, Data Access Object.</w:t>
      </w:r>
    </w:p>
    <w:p w:rsidR="00B96124" w:rsidRPr="00380B55" w:rsidRDefault="00B96124" w:rsidP="005F5990">
      <w:pPr>
        <w:pStyle w:val="ListParagraph"/>
        <w:numPr>
          <w:ilvl w:val="0"/>
          <w:numId w:val="1"/>
        </w:numPr>
        <w:spacing w:after="0" w:line="240" w:lineRule="auto"/>
        <w:jc w:val="both"/>
        <w:rPr>
          <w:rFonts w:cs="Arial"/>
          <w:b/>
          <w:color w:val="000000" w:themeColor="text1"/>
        </w:rPr>
      </w:pPr>
      <w:r w:rsidRPr="00380B55">
        <w:rPr>
          <w:rFonts w:cs="Arial"/>
          <w:color w:val="000000" w:themeColor="text1"/>
        </w:rPr>
        <w:t xml:space="preserve">Proficient in implementation of frameworks like </w:t>
      </w:r>
      <w:r w:rsidRPr="00380B55">
        <w:rPr>
          <w:rFonts w:cs="Arial"/>
          <w:b/>
          <w:color w:val="000000" w:themeColor="text1"/>
        </w:rPr>
        <w:t>Struts, Spring, JSF, AJAX frameworks (</w:t>
      </w:r>
      <w:proofErr w:type="spellStart"/>
      <w:r w:rsidRPr="00380B55">
        <w:rPr>
          <w:rFonts w:cs="Arial"/>
          <w:b/>
          <w:color w:val="000000" w:themeColor="text1"/>
        </w:rPr>
        <w:t>RichFaces</w:t>
      </w:r>
      <w:proofErr w:type="spellEnd"/>
      <w:r w:rsidRPr="00380B55">
        <w:rPr>
          <w:rFonts w:cs="Arial"/>
          <w:color w:val="000000" w:themeColor="text1"/>
        </w:rPr>
        <w:t xml:space="preserve">, </w:t>
      </w:r>
      <w:proofErr w:type="spellStart"/>
      <w:r w:rsidRPr="00380B55">
        <w:rPr>
          <w:rFonts w:cs="Arial"/>
          <w:b/>
          <w:color w:val="000000" w:themeColor="text1"/>
        </w:rPr>
        <w:t>MyFaces</w:t>
      </w:r>
      <w:proofErr w:type="spellEnd"/>
      <w:r w:rsidRPr="00380B55">
        <w:rPr>
          <w:rFonts w:cs="Arial"/>
          <w:color w:val="000000" w:themeColor="text1"/>
        </w:rPr>
        <w:t xml:space="preserve">) and </w:t>
      </w:r>
      <w:r w:rsidRPr="00380B55">
        <w:rPr>
          <w:rFonts w:cs="Arial"/>
          <w:b/>
          <w:color w:val="000000" w:themeColor="text1"/>
        </w:rPr>
        <w:t>ORM</w:t>
      </w:r>
      <w:r w:rsidRPr="00380B55">
        <w:rPr>
          <w:rFonts w:cs="Arial"/>
          <w:color w:val="000000" w:themeColor="text1"/>
        </w:rPr>
        <w:t xml:space="preserve"> frameworks like </w:t>
      </w:r>
      <w:r w:rsidRPr="00380B55">
        <w:rPr>
          <w:rFonts w:cs="Arial"/>
          <w:b/>
          <w:color w:val="000000" w:themeColor="text1"/>
        </w:rPr>
        <w:t>Hibernate</w:t>
      </w:r>
      <w:r w:rsidRPr="00380B55">
        <w:rPr>
          <w:rFonts w:cs="Arial"/>
          <w:color w:val="000000" w:themeColor="text1"/>
        </w:rPr>
        <w:t xml:space="preserve">.  </w:t>
      </w:r>
    </w:p>
    <w:p w:rsidR="00B96124" w:rsidRPr="00380B55" w:rsidRDefault="00B96124" w:rsidP="005F5990">
      <w:pPr>
        <w:pStyle w:val="ListParagraph"/>
        <w:numPr>
          <w:ilvl w:val="0"/>
          <w:numId w:val="1"/>
        </w:numPr>
        <w:spacing w:after="0" w:line="240" w:lineRule="auto"/>
        <w:jc w:val="both"/>
        <w:rPr>
          <w:rFonts w:cs="Arial"/>
          <w:b/>
          <w:color w:val="000000" w:themeColor="text1"/>
        </w:rPr>
      </w:pPr>
      <w:r w:rsidRPr="00380B55">
        <w:rPr>
          <w:color w:val="000000" w:themeColor="text1"/>
          <w:shd w:val="clear" w:color="auto" w:fill="FFFFFF"/>
        </w:rPr>
        <w:t>Transaction implementation (CMP, BMP, Message-Driven Beans</w:t>
      </w:r>
      <w:r w:rsidRPr="00F53611">
        <w:rPr>
          <w:color w:val="000000" w:themeColor="text1"/>
          <w:shd w:val="clear" w:color="auto" w:fill="FFFFFF"/>
        </w:rPr>
        <w:t>),</w:t>
      </w:r>
      <w:r w:rsidR="00A71E5E">
        <w:rPr>
          <w:b/>
          <w:color w:val="000000" w:themeColor="text1"/>
          <w:shd w:val="clear" w:color="auto" w:fill="FFFFFF"/>
        </w:rPr>
        <w:t>RCP/RAP,</w:t>
      </w:r>
      <w:r w:rsidRPr="00F53611">
        <w:rPr>
          <w:b/>
          <w:color w:val="000000" w:themeColor="text1"/>
          <w:shd w:val="clear" w:color="auto" w:fill="FFFFFF"/>
        </w:rPr>
        <w:t>JMS, Struts, Spring, Swing</w:t>
      </w:r>
      <w:r w:rsidRPr="00380B55">
        <w:rPr>
          <w:color w:val="000000" w:themeColor="text1"/>
          <w:shd w:val="clear" w:color="auto" w:fill="FFFFFF"/>
        </w:rPr>
        <w:t>,</w:t>
      </w:r>
      <w:r w:rsidRPr="00380B55">
        <w:rPr>
          <w:rFonts w:cs="Arial"/>
          <w:b/>
          <w:color w:val="000000" w:themeColor="text1"/>
        </w:rPr>
        <w:t xml:space="preserve"> Hibernate, Java Beans, JDBC, XML, Web Services, </w:t>
      </w:r>
      <w:r w:rsidR="00073082">
        <w:rPr>
          <w:rFonts w:cs="Arial"/>
          <w:b/>
          <w:color w:val="000000" w:themeColor="text1"/>
        </w:rPr>
        <w:t>Micro</w:t>
      </w:r>
      <w:r w:rsidR="00121604">
        <w:rPr>
          <w:rFonts w:cs="Arial"/>
          <w:b/>
          <w:color w:val="000000" w:themeColor="text1"/>
        </w:rPr>
        <w:t xml:space="preserve"> </w:t>
      </w:r>
      <w:r w:rsidR="00073082">
        <w:rPr>
          <w:rFonts w:cs="Arial"/>
          <w:b/>
          <w:color w:val="000000" w:themeColor="text1"/>
        </w:rPr>
        <w:t>Services,</w:t>
      </w:r>
      <w:r w:rsidR="00121604">
        <w:rPr>
          <w:rFonts w:cs="Arial"/>
          <w:b/>
          <w:color w:val="000000" w:themeColor="text1"/>
        </w:rPr>
        <w:t xml:space="preserve"> </w:t>
      </w:r>
      <w:r w:rsidRPr="00380B55">
        <w:rPr>
          <w:rFonts w:cs="Arial"/>
          <w:b/>
          <w:color w:val="000000" w:themeColor="text1"/>
        </w:rPr>
        <w:t xml:space="preserve">JNDI, Multithreading Executor Services etc. </w:t>
      </w:r>
    </w:p>
    <w:p w:rsidR="00B96124" w:rsidRPr="00380B55" w:rsidRDefault="00B96124" w:rsidP="005F5990">
      <w:pPr>
        <w:numPr>
          <w:ilvl w:val="0"/>
          <w:numId w:val="1"/>
        </w:numPr>
        <w:spacing w:after="0" w:line="240" w:lineRule="auto"/>
        <w:rPr>
          <w:rFonts w:cs="Times New Roman"/>
          <w:color w:val="000000" w:themeColor="text1"/>
          <w:lang w:eastAsia="en-IN"/>
        </w:rPr>
      </w:pPr>
      <w:r w:rsidRPr="00380B55">
        <w:rPr>
          <w:color w:val="000000" w:themeColor="text1"/>
          <w:lang w:eastAsia="en-IN"/>
        </w:rPr>
        <w:t xml:space="preserve">Experience in </w:t>
      </w:r>
      <w:r w:rsidRPr="00380B55">
        <w:rPr>
          <w:b/>
          <w:color w:val="000000" w:themeColor="text1"/>
          <w:lang w:eastAsia="en-IN"/>
        </w:rPr>
        <w:t xml:space="preserve">React.js, </w:t>
      </w:r>
      <w:r w:rsidRPr="00380B55">
        <w:rPr>
          <w:b/>
          <w:bCs/>
          <w:color w:val="000000" w:themeColor="text1"/>
          <w:lang w:eastAsia="en-IN"/>
        </w:rPr>
        <w:t>BackBone.js</w:t>
      </w:r>
      <w:r w:rsidRPr="00380B55">
        <w:rPr>
          <w:color w:val="000000" w:themeColor="text1"/>
          <w:lang w:eastAsia="en-IN"/>
        </w:rPr>
        <w:t xml:space="preserve"> and </w:t>
      </w:r>
      <w:r w:rsidRPr="00380B55">
        <w:rPr>
          <w:b/>
          <w:bCs/>
          <w:color w:val="000000" w:themeColor="text1"/>
          <w:lang w:eastAsia="en-IN"/>
        </w:rPr>
        <w:t>Angular.js</w:t>
      </w:r>
      <w:r w:rsidRPr="00380B55">
        <w:rPr>
          <w:color w:val="000000" w:themeColor="text1"/>
          <w:lang w:eastAsia="en-IN"/>
        </w:rPr>
        <w:t>.</w:t>
      </w:r>
      <w:r w:rsidRPr="00380B55">
        <w:rPr>
          <w:rFonts w:cs="Times New Roman"/>
          <w:color w:val="000000" w:themeColor="text1"/>
          <w:lang w:eastAsia="en-IN"/>
        </w:rPr>
        <w:t xml:space="preserve"> </w:t>
      </w:r>
      <w:r w:rsidRPr="00380B55">
        <w:rPr>
          <w:rFonts w:cs="Arial"/>
          <w:bCs/>
          <w:color w:val="000000" w:themeColor="text1"/>
        </w:rPr>
        <w:t xml:space="preserve">Experience in Web Service Technologies: </w:t>
      </w:r>
      <w:r w:rsidRPr="00380B55">
        <w:rPr>
          <w:rFonts w:cs="Arial"/>
          <w:b/>
          <w:bCs/>
          <w:color w:val="000000" w:themeColor="text1"/>
        </w:rPr>
        <w:t>SOAP, Restful, WSDL, UDDI, Apache Axis</w:t>
      </w:r>
      <w:r w:rsidRPr="00380B55">
        <w:rPr>
          <w:rFonts w:cs="Arial"/>
          <w:bCs/>
          <w:color w:val="000000" w:themeColor="text1"/>
        </w:rPr>
        <w:t xml:space="preserve">, </w:t>
      </w:r>
      <w:r w:rsidRPr="00380B55">
        <w:rPr>
          <w:rFonts w:cs="Arial"/>
          <w:b/>
          <w:bCs/>
          <w:color w:val="000000" w:themeColor="text1"/>
        </w:rPr>
        <w:t>CXF</w:t>
      </w:r>
      <w:r w:rsidRPr="00380B55">
        <w:rPr>
          <w:rFonts w:cs="Arial"/>
          <w:bCs/>
          <w:color w:val="000000" w:themeColor="text1"/>
        </w:rPr>
        <w:t xml:space="preserve">, </w:t>
      </w:r>
      <w:r w:rsidRPr="00380B55">
        <w:rPr>
          <w:rFonts w:cs="Arial"/>
          <w:b/>
          <w:bCs/>
          <w:color w:val="000000" w:themeColor="text1"/>
        </w:rPr>
        <w:t>IBM JAX-WS, JERSEY</w:t>
      </w:r>
      <w:r w:rsidRPr="00380B55">
        <w:rPr>
          <w:rFonts w:cs="Arial"/>
          <w:bCs/>
          <w:color w:val="000000" w:themeColor="text1"/>
        </w:rPr>
        <w:t>.</w:t>
      </w:r>
    </w:p>
    <w:p w:rsidR="00B96124" w:rsidRPr="00380B55" w:rsidRDefault="00B96124" w:rsidP="005F5990">
      <w:pPr>
        <w:pStyle w:val="Normal1"/>
        <w:widowControl w:val="0"/>
        <w:numPr>
          <w:ilvl w:val="0"/>
          <w:numId w:val="1"/>
        </w:numPr>
        <w:ind w:right="90"/>
        <w:rPr>
          <w:rFonts w:asciiTheme="minorHAnsi" w:hAnsiTheme="minorHAnsi"/>
          <w:color w:val="000000" w:themeColor="text1"/>
          <w:sz w:val="22"/>
          <w:szCs w:val="22"/>
        </w:rPr>
      </w:pPr>
      <w:r w:rsidRPr="00380B55">
        <w:rPr>
          <w:rFonts w:asciiTheme="minorHAnsi" w:hAnsiTheme="minorHAnsi"/>
          <w:color w:val="000000" w:themeColor="text1"/>
          <w:sz w:val="22"/>
          <w:szCs w:val="22"/>
        </w:rPr>
        <w:t xml:space="preserve">Experience in working with the </w:t>
      </w:r>
      <w:r w:rsidRPr="00380B55">
        <w:rPr>
          <w:rFonts w:asciiTheme="minorHAnsi" w:hAnsiTheme="minorHAnsi"/>
          <w:b/>
          <w:color w:val="000000" w:themeColor="text1"/>
          <w:sz w:val="22"/>
          <w:szCs w:val="22"/>
        </w:rPr>
        <w:t>NoSQL</w:t>
      </w:r>
      <w:r w:rsidRPr="00380B55">
        <w:rPr>
          <w:rFonts w:asciiTheme="minorHAnsi" w:hAnsiTheme="minorHAnsi"/>
          <w:color w:val="000000" w:themeColor="text1"/>
          <w:sz w:val="22"/>
          <w:szCs w:val="22"/>
        </w:rPr>
        <w:t xml:space="preserve">, </w:t>
      </w:r>
      <w:r w:rsidRPr="00380B55">
        <w:rPr>
          <w:rFonts w:asciiTheme="minorHAnsi" w:hAnsiTheme="minorHAnsi"/>
          <w:b/>
          <w:color w:val="000000" w:themeColor="text1"/>
          <w:sz w:val="22"/>
          <w:szCs w:val="22"/>
        </w:rPr>
        <w:t>Mongo DB</w:t>
      </w:r>
      <w:r w:rsidRPr="00380B55">
        <w:rPr>
          <w:rFonts w:asciiTheme="minorHAnsi" w:hAnsiTheme="minorHAnsi"/>
          <w:color w:val="000000" w:themeColor="text1"/>
          <w:sz w:val="22"/>
          <w:szCs w:val="22"/>
        </w:rPr>
        <w:t xml:space="preserve">, and </w:t>
      </w:r>
      <w:r w:rsidRPr="00380B55">
        <w:rPr>
          <w:rFonts w:asciiTheme="minorHAnsi" w:hAnsiTheme="minorHAnsi"/>
          <w:b/>
          <w:color w:val="000000" w:themeColor="text1"/>
          <w:sz w:val="22"/>
          <w:szCs w:val="22"/>
        </w:rPr>
        <w:t>Apache Cassandra</w:t>
      </w:r>
      <w:r w:rsidRPr="00380B55">
        <w:rPr>
          <w:rFonts w:asciiTheme="minorHAnsi" w:hAnsiTheme="minorHAnsi"/>
          <w:color w:val="000000" w:themeColor="text1"/>
          <w:sz w:val="22"/>
          <w:szCs w:val="22"/>
        </w:rPr>
        <w:t xml:space="preserve">. Implementing or exposing the </w:t>
      </w:r>
      <w:r w:rsidRPr="00380B55">
        <w:rPr>
          <w:rFonts w:asciiTheme="minorHAnsi" w:hAnsiTheme="minorHAnsi"/>
          <w:b/>
          <w:color w:val="000000" w:themeColor="text1"/>
          <w:sz w:val="22"/>
          <w:szCs w:val="22"/>
        </w:rPr>
        <w:t>Micro services</w:t>
      </w:r>
      <w:r w:rsidRPr="00380B55">
        <w:rPr>
          <w:rFonts w:asciiTheme="minorHAnsi" w:hAnsiTheme="minorHAnsi"/>
          <w:color w:val="000000" w:themeColor="text1"/>
          <w:sz w:val="22"/>
          <w:szCs w:val="22"/>
        </w:rPr>
        <w:t xml:space="preserve"> to base on </w:t>
      </w:r>
      <w:r w:rsidRPr="00380B55">
        <w:rPr>
          <w:rFonts w:asciiTheme="minorHAnsi" w:hAnsiTheme="minorHAnsi"/>
          <w:b/>
          <w:color w:val="000000" w:themeColor="text1"/>
          <w:sz w:val="22"/>
          <w:szCs w:val="22"/>
        </w:rPr>
        <w:t>RESTful API</w:t>
      </w:r>
      <w:r w:rsidRPr="00380B55">
        <w:rPr>
          <w:rFonts w:asciiTheme="minorHAnsi" w:hAnsiTheme="minorHAnsi"/>
          <w:color w:val="000000" w:themeColor="text1"/>
          <w:sz w:val="22"/>
          <w:szCs w:val="22"/>
        </w:rPr>
        <w:t xml:space="preserve"> utilizing </w:t>
      </w:r>
      <w:r w:rsidRPr="00380B55">
        <w:rPr>
          <w:rFonts w:asciiTheme="minorHAnsi" w:hAnsiTheme="minorHAnsi"/>
          <w:b/>
          <w:color w:val="000000" w:themeColor="text1"/>
          <w:sz w:val="22"/>
          <w:szCs w:val="22"/>
        </w:rPr>
        <w:t>Spring Boot</w:t>
      </w:r>
      <w:r w:rsidRPr="00380B55">
        <w:rPr>
          <w:rFonts w:asciiTheme="minorHAnsi" w:hAnsiTheme="minorHAnsi"/>
          <w:color w:val="000000" w:themeColor="text1"/>
          <w:sz w:val="22"/>
          <w:szCs w:val="22"/>
        </w:rPr>
        <w:t xml:space="preserve"> with </w:t>
      </w:r>
      <w:r w:rsidRPr="00380B55">
        <w:rPr>
          <w:rFonts w:asciiTheme="minorHAnsi" w:hAnsiTheme="minorHAnsi"/>
          <w:b/>
          <w:color w:val="000000" w:themeColor="text1"/>
          <w:sz w:val="22"/>
          <w:szCs w:val="22"/>
        </w:rPr>
        <w:t>Spring MVC</w:t>
      </w:r>
      <w:r w:rsidRPr="00380B55">
        <w:rPr>
          <w:rFonts w:asciiTheme="minorHAnsi" w:hAnsiTheme="minorHAnsi"/>
          <w:color w:val="000000" w:themeColor="text1"/>
          <w:sz w:val="22"/>
          <w:szCs w:val="22"/>
        </w:rPr>
        <w:t xml:space="preserve"> </w:t>
      </w:r>
      <w:r w:rsidRPr="00380B55">
        <w:rPr>
          <w:rFonts w:asciiTheme="minorHAnsi" w:hAnsiTheme="minorHAnsi" w:cstheme="minorHAnsi"/>
          <w:color w:val="000000" w:themeColor="text1"/>
          <w:sz w:val="22"/>
          <w:szCs w:val="22"/>
        </w:rPr>
        <w:t xml:space="preserve">and </w:t>
      </w:r>
      <w:r w:rsidRPr="00380B55">
        <w:rPr>
          <w:rFonts w:asciiTheme="minorHAnsi" w:hAnsiTheme="minorHAnsi" w:cstheme="minorHAnsi"/>
          <w:b/>
          <w:color w:val="000000" w:themeColor="text1"/>
          <w:sz w:val="22"/>
          <w:szCs w:val="22"/>
          <w:shd w:val="clear" w:color="auto" w:fill="FFFFFF"/>
        </w:rPr>
        <w:t>Apache Kafka.</w:t>
      </w:r>
    </w:p>
    <w:p w:rsidR="00B96124" w:rsidRPr="00380B55" w:rsidRDefault="00B96124" w:rsidP="005F5990">
      <w:pPr>
        <w:pStyle w:val="ListParagraph"/>
        <w:numPr>
          <w:ilvl w:val="0"/>
          <w:numId w:val="1"/>
        </w:numPr>
        <w:spacing w:after="0" w:line="240" w:lineRule="auto"/>
        <w:rPr>
          <w:rFonts w:eastAsia="Times New Roman" w:cs="Times New Roman"/>
          <w:color w:val="000000" w:themeColor="text1"/>
        </w:rPr>
      </w:pPr>
      <w:r w:rsidRPr="00380B55">
        <w:rPr>
          <w:rFonts w:eastAsia="Times New Roman" w:cs="Arial"/>
          <w:color w:val="000000" w:themeColor="text1"/>
          <w:shd w:val="clear" w:color="auto" w:fill="FFFFFF"/>
        </w:rPr>
        <w:t>Developed </w:t>
      </w:r>
      <w:r w:rsidRPr="00380B55">
        <w:rPr>
          <w:rStyle w:val="NoSpacingChar"/>
          <w:rFonts w:asciiTheme="minorHAnsi" w:hAnsiTheme="minorHAnsi"/>
          <w:color w:val="000000" w:themeColor="text1"/>
        </w:rPr>
        <w:t>Micro Service </w:t>
      </w:r>
      <w:r w:rsidRPr="00380B55">
        <w:rPr>
          <w:rFonts w:eastAsia="Times New Roman" w:cs="Arial"/>
          <w:color w:val="000000" w:themeColor="text1"/>
          <w:shd w:val="clear" w:color="auto" w:fill="FFFFFF"/>
        </w:rPr>
        <w:t xml:space="preserve">to provide </w:t>
      </w:r>
      <w:r w:rsidRPr="00380B55">
        <w:rPr>
          <w:rFonts w:eastAsia="Times New Roman" w:cs="Arial"/>
          <w:b/>
          <w:color w:val="000000" w:themeColor="text1"/>
          <w:shd w:val="clear" w:color="auto" w:fill="FFFFFF"/>
        </w:rPr>
        <w:t>RESTful API</w:t>
      </w:r>
      <w:r w:rsidRPr="00380B55">
        <w:rPr>
          <w:rFonts w:eastAsia="Times New Roman" w:cs="Arial"/>
          <w:color w:val="000000" w:themeColor="text1"/>
          <w:shd w:val="clear" w:color="auto" w:fill="FFFFFF"/>
        </w:rPr>
        <w:t xml:space="preserve"> utilizing Spring Boot with Spring MVC.</w:t>
      </w:r>
    </w:p>
    <w:p w:rsidR="00B96124" w:rsidRPr="00380B55" w:rsidRDefault="00B96124" w:rsidP="005F5990">
      <w:pPr>
        <w:pStyle w:val="Normal1"/>
        <w:widowControl w:val="0"/>
        <w:numPr>
          <w:ilvl w:val="0"/>
          <w:numId w:val="1"/>
        </w:numPr>
        <w:ind w:right="90"/>
        <w:rPr>
          <w:rFonts w:asciiTheme="minorHAnsi" w:hAnsiTheme="minorHAnsi"/>
          <w:b/>
          <w:color w:val="000000" w:themeColor="text1"/>
          <w:sz w:val="22"/>
          <w:szCs w:val="22"/>
        </w:rPr>
      </w:pPr>
      <w:r w:rsidRPr="00380B55">
        <w:rPr>
          <w:rFonts w:asciiTheme="minorHAnsi" w:hAnsiTheme="minorHAnsi" w:cstheme="minorHAnsi"/>
          <w:color w:val="000000" w:themeColor="text1"/>
          <w:sz w:val="22"/>
          <w:szCs w:val="22"/>
          <w:shd w:val="clear" w:color="auto" w:fill="FFFFFF"/>
        </w:rPr>
        <w:t xml:space="preserve">Good experience with </w:t>
      </w:r>
      <w:r w:rsidRPr="00380B55">
        <w:rPr>
          <w:rFonts w:asciiTheme="minorHAnsi" w:hAnsiTheme="minorHAnsi" w:cstheme="minorHAnsi"/>
          <w:b/>
          <w:color w:val="000000" w:themeColor="text1"/>
          <w:sz w:val="22"/>
          <w:szCs w:val="22"/>
          <w:shd w:val="clear" w:color="auto" w:fill="FFFFFF"/>
        </w:rPr>
        <w:t xml:space="preserve">Spring </w:t>
      </w:r>
      <w:r w:rsidRPr="00380B55">
        <w:rPr>
          <w:rFonts w:asciiTheme="minorHAnsi" w:hAnsiTheme="minorHAnsi" w:cs="Arial"/>
          <w:b/>
          <w:color w:val="000000" w:themeColor="text1"/>
          <w:sz w:val="19"/>
          <w:szCs w:val="19"/>
          <w:shd w:val="clear" w:color="auto" w:fill="FFFFFF"/>
        </w:rPr>
        <w:t>AOP, Spring Transactions, Spring Security,</w:t>
      </w:r>
      <w:r w:rsidRPr="00380B55">
        <w:rPr>
          <w:rFonts w:asciiTheme="minorHAnsi" w:hAnsiTheme="minorHAnsi" w:cs="Arial"/>
          <w:color w:val="000000" w:themeColor="text1"/>
          <w:sz w:val="19"/>
          <w:szCs w:val="19"/>
          <w:shd w:val="clear" w:color="auto" w:fill="FFFFFF"/>
        </w:rPr>
        <w:t xml:space="preserve"> </w:t>
      </w:r>
      <w:r w:rsidRPr="00380B55">
        <w:rPr>
          <w:rFonts w:asciiTheme="minorHAnsi" w:hAnsiTheme="minorHAnsi" w:cs="Arial"/>
          <w:b/>
          <w:color w:val="000000" w:themeColor="text1"/>
          <w:sz w:val="19"/>
          <w:szCs w:val="19"/>
          <w:shd w:val="clear" w:color="auto" w:fill="FFFFFF"/>
        </w:rPr>
        <w:t>Spring Quartz batch jobs.</w:t>
      </w:r>
      <w:r w:rsidRPr="00380B55">
        <w:rPr>
          <w:rFonts w:asciiTheme="minorHAnsi" w:hAnsiTheme="minorHAnsi"/>
          <w:b/>
          <w:color w:val="000000" w:themeColor="text1"/>
          <w:sz w:val="22"/>
          <w:szCs w:val="22"/>
        </w:rPr>
        <w:t xml:space="preserve"> </w:t>
      </w:r>
      <w:r w:rsidRPr="00380B55">
        <w:rPr>
          <w:rFonts w:asciiTheme="minorHAnsi" w:hAnsiTheme="minorHAnsi" w:cstheme="minorHAnsi"/>
          <w:color w:val="000000" w:themeColor="text1"/>
          <w:sz w:val="22"/>
          <w:szCs w:val="22"/>
          <w:shd w:val="clear" w:color="auto" w:fill="FFFFFF"/>
        </w:rPr>
        <w:t xml:space="preserve">Used </w:t>
      </w:r>
      <w:r w:rsidRPr="00380B55">
        <w:rPr>
          <w:rFonts w:asciiTheme="minorHAnsi" w:hAnsiTheme="minorHAnsi" w:cstheme="minorHAnsi"/>
          <w:b/>
          <w:color w:val="000000" w:themeColor="text1"/>
          <w:sz w:val="22"/>
          <w:szCs w:val="22"/>
          <w:shd w:val="clear" w:color="auto" w:fill="FFFFFF"/>
        </w:rPr>
        <w:t>Executor Framework</w:t>
      </w:r>
      <w:r w:rsidRPr="00380B55">
        <w:rPr>
          <w:rFonts w:asciiTheme="minorHAnsi" w:hAnsiTheme="minorHAnsi" w:cstheme="minorHAnsi"/>
          <w:color w:val="000000" w:themeColor="text1"/>
          <w:sz w:val="22"/>
          <w:szCs w:val="22"/>
          <w:shd w:val="clear" w:color="auto" w:fill="FFFFFF"/>
        </w:rPr>
        <w:t xml:space="preserve"> to deal with </w:t>
      </w:r>
      <w:r w:rsidRPr="00380B55">
        <w:rPr>
          <w:rFonts w:asciiTheme="minorHAnsi" w:hAnsiTheme="minorHAnsi" w:cstheme="minorHAnsi"/>
          <w:b/>
          <w:color w:val="000000" w:themeColor="text1"/>
          <w:sz w:val="22"/>
          <w:szCs w:val="22"/>
          <w:shd w:val="clear" w:color="auto" w:fill="FFFFFF"/>
        </w:rPr>
        <w:t>Java Threads</w:t>
      </w:r>
      <w:r w:rsidRPr="00380B55">
        <w:rPr>
          <w:rFonts w:asciiTheme="minorHAnsi" w:hAnsiTheme="minorHAnsi" w:cstheme="minorHAnsi"/>
          <w:color w:val="000000" w:themeColor="text1"/>
          <w:sz w:val="22"/>
          <w:szCs w:val="22"/>
          <w:shd w:val="clear" w:color="auto" w:fill="FFFFFF"/>
        </w:rPr>
        <w:t>.</w:t>
      </w:r>
    </w:p>
    <w:p w:rsidR="00B96124" w:rsidRPr="00380B55" w:rsidRDefault="00B96124" w:rsidP="005F5990">
      <w:pPr>
        <w:pStyle w:val="Normal1"/>
        <w:widowControl w:val="0"/>
        <w:numPr>
          <w:ilvl w:val="0"/>
          <w:numId w:val="1"/>
        </w:numPr>
        <w:ind w:right="90"/>
        <w:rPr>
          <w:rFonts w:asciiTheme="minorHAnsi" w:hAnsiTheme="minorHAnsi" w:cstheme="minorHAnsi"/>
          <w:b/>
          <w:color w:val="000000" w:themeColor="text1"/>
          <w:sz w:val="22"/>
          <w:szCs w:val="22"/>
        </w:rPr>
      </w:pPr>
      <w:r w:rsidRPr="00380B55">
        <w:rPr>
          <w:rFonts w:asciiTheme="minorHAnsi" w:hAnsiTheme="minorHAnsi" w:cstheme="minorHAnsi"/>
          <w:color w:val="000000" w:themeColor="text1"/>
          <w:sz w:val="22"/>
          <w:szCs w:val="22"/>
          <w:shd w:val="clear" w:color="auto" w:fill="FFFFFF"/>
        </w:rPr>
        <w:t xml:space="preserve">Worked and having experience on </w:t>
      </w:r>
      <w:r w:rsidRPr="00380B55">
        <w:rPr>
          <w:rFonts w:asciiTheme="minorHAnsi" w:hAnsiTheme="minorHAnsi" w:cstheme="minorHAnsi"/>
          <w:b/>
          <w:color w:val="000000" w:themeColor="text1"/>
          <w:sz w:val="22"/>
          <w:szCs w:val="22"/>
          <w:shd w:val="clear" w:color="auto" w:fill="FFFFFF"/>
        </w:rPr>
        <w:t xml:space="preserve">Spring Cloud Services. </w:t>
      </w:r>
      <w:r w:rsidRPr="00380B55">
        <w:rPr>
          <w:rFonts w:asciiTheme="minorHAnsi" w:hAnsiTheme="minorHAnsi" w:cstheme="minorHAnsi"/>
          <w:color w:val="000000" w:themeColor="text1"/>
        </w:rPr>
        <w:t xml:space="preserve">Developed UI screens using </w:t>
      </w:r>
      <w:r w:rsidRPr="00380B55">
        <w:rPr>
          <w:rFonts w:asciiTheme="minorHAnsi" w:hAnsiTheme="minorHAnsi" w:cstheme="minorHAnsi"/>
          <w:b/>
          <w:color w:val="000000" w:themeColor="text1"/>
        </w:rPr>
        <w:t>HTML, JavaScript, XML, and Angular JS</w:t>
      </w:r>
      <w:r w:rsidRPr="00380B55">
        <w:rPr>
          <w:rFonts w:asciiTheme="minorHAnsi" w:hAnsiTheme="minorHAnsi" w:cstheme="minorHAnsi"/>
          <w:color w:val="000000" w:themeColor="text1"/>
        </w:rPr>
        <w:t xml:space="preserve"> with </w:t>
      </w:r>
      <w:r w:rsidRPr="00380B55">
        <w:rPr>
          <w:rFonts w:asciiTheme="minorHAnsi" w:hAnsiTheme="minorHAnsi" w:cstheme="minorHAnsi"/>
          <w:b/>
          <w:color w:val="000000" w:themeColor="text1"/>
        </w:rPr>
        <w:t>Bootstrap.</w:t>
      </w:r>
    </w:p>
    <w:p w:rsidR="00B96124" w:rsidRPr="00380B55" w:rsidRDefault="00B96124" w:rsidP="005F5990">
      <w:pPr>
        <w:pStyle w:val="ListParagraph"/>
        <w:numPr>
          <w:ilvl w:val="0"/>
          <w:numId w:val="1"/>
        </w:numPr>
        <w:spacing w:after="0" w:line="240" w:lineRule="auto"/>
        <w:rPr>
          <w:rFonts w:cstheme="minorHAnsi"/>
          <w:color w:val="000000" w:themeColor="text1"/>
        </w:rPr>
      </w:pPr>
      <w:r w:rsidRPr="00380B55">
        <w:rPr>
          <w:rFonts w:cstheme="minorHAnsi"/>
          <w:color w:val="000000" w:themeColor="text1"/>
        </w:rPr>
        <w:t xml:space="preserve">Implement the </w:t>
      </w:r>
      <w:r w:rsidRPr="00380B55">
        <w:rPr>
          <w:rFonts w:cstheme="minorHAnsi"/>
          <w:b/>
          <w:color w:val="000000" w:themeColor="text1"/>
        </w:rPr>
        <w:t>JavaScript/JQuery</w:t>
      </w:r>
      <w:r w:rsidRPr="00380B55">
        <w:rPr>
          <w:rFonts w:cstheme="minorHAnsi"/>
          <w:color w:val="000000" w:themeColor="text1"/>
        </w:rPr>
        <w:t xml:space="preserve"> frameworks such as </w:t>
      </w:r>
      <w:r w:rsidRPr="00380B55">
        <w:rPr>
          <w:rFonts w:cstheme="minorHAnsi"/>
          <w:b/>
          <w:color w:val="000000" w:themeColor="text1"/>
        </w:rPr>
        <w:t>Angular JS</w:t>
      </w:r>
      <w:r w:rsidRPr="00380B55">
        <w:rPr>
          <w:rFonts w:cstheme="minorHAnsi"/>
          <w:color w:val="000000" w:themeColor="text1"/>
        </w:rPr>
        <w:t xml:space="preserve"> for </w:t>
      </w:r>
      <w:r w:rsidRPr="00380B55">
        <w:rPr>
          <w:rFonts w:cstheme="minorHAnsi"/>
          <w:b/>
          <w:color w:val="000000" w:themeColor="text1"/>
        </w:rPr>
        <w:t xml:space="preserve">MVW/MVC </w:t>
      </w:r>
      <w:r w:rsidRPr="00380B55">
        <w:rPr>
          <w:rFonts w:cstheme="minorHAnsi"/>
          <w:color w:val="000000" w:themeColor="text1"/>
        </w:rPr>
        <w:t xml:space="preserve">framework, </w:t>
      </w:r>
      <w:r w:rsidRPr="00380B55">
        <w:rPr>
          <w:rFonts w:cstheme="minorHAnsi"/>
          <w:b/>
          <w:color w:val="000000" w:themeColor="text1"/>
        </w:rPr>
        <w:t>MVVM</w:t>
      </w:r>
      <w:r w:rsidRPr="00380B55">
        <w:rPr>
          <w:rFonts w:cstheme="minorHAnsi"/>
          <w:color w:val="000000" w:themeColor="text1"/>
        </w:rPr>
        <w:t xml:space="preserve"> framework using Backbone for </w:t>
      </w:r>
      <w:r w:rsidRPr="00380B55">
        <w:rPr>
          <w:rFonts w:cstheme="minorHAnsi"/>
          <w:b/>
          <w:color w:val="000000" w:themeColor="text1"/>
        </w:rPr>
        <w:t>MVC</w:t>
      </w:r>
      <w:r w:rsidRPr="00380B55">
        <w:rPr>
          <w:rFonts w:cstheme="minorHAnsi"/>
          <w:color w:val="000000" w:themeColor="text1"/>
        </w:rPr>
        <w:t>.</w:t>
      </w:r>
    </w:p>
    <w:p w:rsidR="00B96124" w:rsidRPr="00380B55" w:rsidRDefault="00B96124" w:rsidP="005F5990">
      <w:pPr>
        <w:numPr>
          <w:ilvl w:val="0"/>
          <w:numId w:val="1"/>
        </w:numPr>
        <w:spacing w:after="0" w:line="240" w:lineRule="auto"/>
        <w:jc w:val="both"/>
        <w:rPr>
          <w:rFonts w:cs="Arial"/>
          <w:bCs/>
          <w:color w:val="000000" w:themeColor="text1"/>
        </w:rPr>
      </w:pPr>
      <w:r w:rsidRPr="00380B55">
        <w:rPr>
          <w:rFonts w:cs="Arial"/>
          <w:bCs/>
          <w:color w:val="000000" w:themeColor="text1"/>
        </w:rPr>
        <w:t xml:space="preserve">Experience in architecting and implementing Enterprise Application Integration (EAI) projects with Service Oriented Architecture (SOA), </w:t>
      </w:r>
      <w:r w:rsidRPr="00380B55">
        <w:rPr>
          <w:rFonts w:cs="Arial"/>
          <w:b/>
          <w:bCs/>
          <w:color w:val="000000" w:themeColor="text1"/>
        </w:rPr>
        <w:t>Web Services Integrations</w:t>
      </w:r>
      <w:r w:rsidRPr="00380B55">
        <w:rPr>
          <w:rFonts w:cs="Arial"/>
          <w:bCs/>
          <w:color w:val="000000" w:themeColor="text1"/>
        </w:rPr>
        <w:t xml:space="preserve">, </w:t>
      </w:r>
      <w:r w:rsidRPr="00380B55">
        <w:rPr>
          <w:rFonts w:cs="Arial"/>
          <w:b/>
          <w:bCs/>
          <w:color w:val="000000" w:themeColor="text1"/>
        </w:rPr>
        <w:t>BPM, BPEL</w:t>
      </w:r>
      <w:r w:rsidRPr="00380B55">
        <w:rPr>
          <w:rFonts w:cs="Arial"/>
          <w:bCs/>
          <w:color w:val="000000" w:themeColor="text1"/>
        </w:rPr>
        <w:t xml:space="preserve"> and </w:t>
      </w:r>
      <w:r w:rsidRPr="00380B55">
        <w:rPr>
          <w:rFonts w:cs="Arial"/>
          <w:b/>
          <w:bCs/>
          <w:color w:val="000000" w:themeColor="text1"/>
        </w:rPr>
        <w:t>ESB</w:t>
      </w:r>
      <w:r w:rsidRPr="00380B55">
        <w:rPr>
          <w:rFonts w:cs="Arial"/>
          <w:bCs/>
          <w:color w:val="000000" w:themeColor="text1"/>
        </w:rPr>
        <w:t xml:space="preserve"> using </w:t>
      </w:r>
      <w:r w:rsidR="000C711B" w:rsidRPr="000C711B">
        <w:rPr>
          <w:rFonts w:cs="Arial"/>
          <w:b/>
          <w:bCs/>
          <w:color w:val="000000" w:themeColor="text1"/>
        </w:rPr>
        <w:t>WAS</w:t>
      </w:r>
      <w:r w:rsidR="000C711B">
        <w:rPr>
          <w:rFonts w:cs="Arial"/>
          <w:bCs/>
          <w:color w:val="000000" w:themeColor="text1"/>
        </w:rPr>
        <w:t xml:space="preserve">, </w:t>
      </w:r>
      <w:r w:rsidRPr="00380B55">
        <w:rPr>
          <w:rFonts w:cs="Arial"/>
          <w:b/>
          <w:bCs/>
          <w:color w:val="000000" w:themeColor="text1"/>
        </w:rPr>
        <w:t>WebSphere Process Server</w:t>
      </w:r>
      <w:r w:rsidRPr="00380B55">
        <w:rPr>
          <w:rFonts w:cs="Arial"/>
          <w:bCs/>
          <w:color w:val="000000" w:themeColor="text1"/>
        </w:rPr>
        <w:t xml:space="preserve">, </w:t>
      </w:r>
      <w:r w:rsidRPr="00380B55">
        <w:rPr>
          <w:rFonts w:cs="Arial"/>
          <w:b/>
          <w:bCs/>
          <w:color w:val="000000" w:themeColor="text1"/>
        </w:rPr>
        <w:t>ESB</w:t>
      </w:r>
      <w:r w:rsidRPr="00380B55">
        <w:rPr>
          <w:rFonts w:cs="Arial"/>
          <w:bCs/>
          <w:color w:val="000000" w:themeColor="text1"/>
        </w:rPr>
        <w:t xml:space="preserve">, </w:t>
      </w:r>
      <w:r w:rsidRPr="00380B55">
        <w:rPr>
          <w:rFonts w:cs="Arial"/>
          <w:b/>
          <w:bCs/>
          <w:color w:val="000000" w:themeColor="text1"/>
        </w:rPr>
        <w:t>WebSphere Integration Developer</w:t>
      </w:r>
      <w:r w:rsidRPr="00380B55">
        <w:rPr>
          <w:rFonts w:cs="Arial"/>
          <w:bCs/>
          <w:color w:val="000000" w:themeColor="text1"/>
        </w:rPr>
        <w:t xml:space="preserve">, </w:t>
      </w:r>
      <w:r w:rsidRPr="00380B55">
        <w:rPr>
          <w:rFonts w:cs="Arial"/>
          <w:b/>
          <w:bCs/>
          <w:color w:val="000000" w:themeColor="text1"/>
        </w:rPr>
        <w:t>Data Power</w:t>
      </w:r>
      <w:r w:rsidRPr="00380B55">
        <w:rPr>
          <w:rFonts w:cs="Arial"/>
          <w:bCs/>
          <w:color w:val="000000" w:themeColor="text1"/>
        </w:rPr>
        <w:t xml:space="preserve"> and </w:t>
      </w:r>
      <w:r w:rsidRPr="00380B55">
        <w:rPr>
          <w:rFonts w:cs="Arial"/>
          <w:b/>
          <w:bCs/>
          <w:color w:val="000000" w:themeColor="text1"/>
        </w:rPr>
        <w:t>WSRR.</w:t>
      </w:r>
    </w:p>
    <w:p w:rsidR="00B96124" w:rsidRPr="00EC4F5D" w:rsidRDefault="00B96124" w:rsidP="005F5990">
      <w:pPr>
        <w:pStyle w:val="ListParagraph"/>
        <w:numPr>
          <w:ilvl w:val="0"/>
          <w:numId w:val="1"/>
        </w:numPr>
        <w:spacing w:after="0" w:line="240" w:lineRule="auto"/>
        <w:jc w:val="both"/>
        <w:rPr>
          <w:rFonts w:cs="Arial"/>
          <w:bCs/>
          <w:color w:val="000000" w:themeColor="text1"/>
        </w:rPr>
      </w:pPr>
      <w:r w:rsidRPr="00380B55">
        <w:rPr>
          <w:rFonts w:cs="Arial"/>
          <w:color w:val="000000" w:themeColor="text1"/>
        </w:rPr>
        <w:t xml:space="preserve">Expertise in </w:t>
      </w:r>
      <w:r w:rsidRPr="00380B55">
        <w:rPr>
          <w:rFonts w:cs="Arial"/>
          <w:b/>
          <w:color w:val="000000" w:themeColor="text1"/>
        </w:rPr>
        <w:t>XML</w:t>
      </w:r>
      <w:r w:rsidRPr="00380B55">
        <w:rPr>
          <w:rFonts w:cs="Arial"/>
          <w:color w:val="000000" w:themeColor="text1"/>
        </w:rPr>
        <w:t xml:space="preserve"> technologies such as </w:t>
      </w:r>
      <w:r w:rsidRPr="00380B55">
        <w:rPr>
          <w:rFonts w:cs="Arial"/>
          <w:b/>
          <w:bCs/>
          <w:color w:val="000000" w:themeColor="text1"/>
        </w:rPr>
        <w:t>XSL</w:t>
      </w:r>
      <w:r w:rsidRPr="00380B55">
        <w:rPr>
          <w:rFonts w:cs="Arial"/>
          <w:bCs/>
          <w:color w:val="000000" w:themeColor="text1"/>
        </w:rPr>
        <w:t xml:space="preserve">, </w:t>
      </w:r>
      <w:r w:rsidRPr="00380B55">
        <w:rPr>
          <w:rFonts w:cs="Arial"/>
          <w:b/>
          <w:bCs/>
          <w:color w:val="000000" w:themeColor="text1"/>
        </w:rPr>
        <w:t>XSLT</w:t>
      </w:r>
      <w:r w:rsidRPr="00380B55">
        <w:rPr>
          <w:rFonts w:cs="Arial"/>
          <w:bCs/>
          <w:color w:val="000000" w:themeColor="text1"/>
        </w:rPr>
        <w:t xml:space="preserve">, </w:t>
      </w:r>
      <w:r w:rsidRPr="00380B55">
        <w:rPr>
          <w:rFonts w:cs="Arial"/>
          <w:b/>
          <w:bCs/>
          <w:color w:val="000000" w:themeColor="text1"/>
        </w:rPr>
        <w:t>XML schemas</w:t>
      </w:r>
      <w:r w:rsidRPr="00380B55">
        <w:rPr>
          <w:rFonts w:cs="Arial"/>
          <w:bCs/>
          <w:color w:val="000000" w:themeColor="text1"/>
        </w:rPr>
        <w:t xml:space="preserve">, </w:t>
      </w:r>
      <w:r w:rsidRPr="00380B55">
        <w:rPr>
          <w:rFonts w:cs="Arial"/>
          <w:b/>
          <w:bCs/>
          <w:color w:val="000000" w:themeColor="text1"/>
        </w:rPr>
        <w:t xml:space="preserve">XPath, </w:t>
      </w:r>
      <w:proofErr w:type="spellStart"/>
      <w:r w:rsidRPr="00380B55">
        <w:rPr>
          <w:rFonts w:cs="Arial"/>
          <w:b/>
          <w:bCs/>
          <w:color w:val="000000" w:themeColor="text1"/>
        </w:rPr>
        <w:t>XForms</w:t>
      </w:r>
      <w:proofErr w:type="spellEnd"/>
      <w:r w:rsidRPr="00380B55">
        <w:rPr>
          <w:rFonts w:cs="Arial"/>
          <w:b/>
          <w:bCs/>
          <w:color w:val="000000" w:themeColor="text1"/>
        </w:rPr>
        <w:t xml:space="preserve">, XSL-FO </w:t>
      </w:r>
      <w:r w:rsidRPr="00380B55">
        <w:rPr>
          <w:rFonts w:cs="Arial"/>
          <w:bCs/>
          <w:color w:val="000000" w:themeColor="text1"/>
        </w:rPr>
        <w:t xml:space="preserve">and </w:t>
      </w:r>
      <w:r w:rsidRPr="00380B55">
        <w:rPr>
          <w:rFonts w:cs="Arial"/>
          <w:color w:val="000000" w:themeColor="text1"/>
        </w:rPr>
        <w:t xml:space="preserve">parsers like </w:t>
      </w:r>
      <w:r w:rsidRPr="00380B55">
        <w:rPr>
          <w:rFonts w:cs="Arial"/>
          <w:b/>
          <w:color w:val="000000" w:themeColor="text1"/>
        </w:rPr>
        <w:t>SAX, DOM.</w:t>
      </w:r>
    </w:p>
    <w:p w:rsidR="00EC4F5D" w:rsidRPr="00380B55" w:rsidRDefault="00EC4F5D" w:rsidP="005F5990">
      <w:pPr>
        <w:pStyle w:val="ListParagraph"/>
        <w:numPr>
          <w:ilvl w:val="0"/>
          <w:numId w:val="1"/>
        </w:numPr>
        <w:spacing w:after="0" w:line="240" w:lineRule="auto"/>
        <w:jc w:val="both"/>
        <w:rPr>
          <w:rFonts w:cs="Arial"/>
          <w:bCs/>
          <w:color w:val="000000" w:themeColor="text1"/>
        </w:rPr>
      </w:pPr>
      <w:r>
        <w:rPr>
          <w:rFonts w:cs="Arial"/>
          <w:color w:val="000000" w:themeColor="text1"/>
        </w:rPr>
        <w:t xml:space="preserve">Designed and build front end components using </w:t>
      </w:r>
      <w:r w:rsidRPr="00EC4F5D">
        <w:rPr>
          <w:rFonts w:cs="Arial"/>
          <w:b/>
          <w:color w:val="000000" w:themeColor="text1"/>
        </w:rPr>
        <w:t>Adobe Exchange Manager</w:t>
      </w:r>
      <w:r>
        <w:rPr>
          <w:rFonts w:cs="Arial"/>
          <w:color w:val="000000" w:themeColor="text1"/>
        </w:rPr>
        <w:t xml:space="preserve"> and OSGI services.</w:t>
      </w:r>
    </w:p>
    <w:p w:rsidR="00B96124" w:rsidRPr="00380B55" w:rsidRDefault="00B96124" w:rsidP="005F5990">
      <w:pPr>
        <w:pStyle w:val="Normal1"/>
        <w:widowControl w:val="0"/>
        <w:numPr>
          <w:ilvl w:val="0"/>
          <w:numId w:val="1"/>
        </w:numPr>
        <w:ind w:right="-540"/>
        <w:contextualSpacing/>
        <w:jc w:val="both"/>
        <w:rPr>
          <w:rFonts w:asciiTheme="minorHAnsi" w:hAnsiTheme="minorHAnsi" w:cstheme="minorHAnsi"/>
          <w:color w:val="000000" w:themeColor="text1"/>
          <w:sz w:val="22"/>
          <w:szCs w:val="22"/>
        </w:rPr>
      </w:pPr>
      <w:r w:rsidRPr="00380B55">
        <w:rPr>
          <w:rFonts w:asciiTheme="minorHAnsi" w:hAnsiTheme="minorHAnsi" w:cstheme="minorHAnsi"/>
          <w:color w:val="000000" w:themeColor="text1"/>
          <w:sz w:val="22"/>
          <w:szCs w:val="22"/>
          <w:shd w:val="clear" w:color="auto" w:fill="FFFFFF"/>
        </w:rPr>
        <w:t xml:space="preserve">Expertise in back-end/server-side java technologies such as: </w:t>
      </w:r>
      <w:r w:rsidRPr="00380B55">
        <w:rPr>
          <w:rFonts w:asciiTheme="minorHAnsi" w:hAnsiTheme="minorHAnsi" w:cstheme="minorHAnsi"/>
          <w:b/>
          <w:color w:val="000000" w:themeColor="text1"/>
          <w:sz w:val="22"/>
          <w:szCs w:val="22"/>
          <w:shd w:val="clear" w:color="auto" w:fill="FFFFFF"/>
        </w:rPr>
        <w:t>Enterprise Java Beans (EJB</w:t>
      </w:r>
      <w:r w:rsidRPr="00380B55">
        <w:rPr>
          <w:rFonts w:asciiTheme="minorHAnsi" w:hAnsiTheme="minorHAnsi" w:cstheme="minorHAnsi"/>
          <w:color w:val="000000" w:themeColor="text1"/>
          <w:sz w:val="22"/>
          <w:szCs w:val="22"/>
          <w:shd w:val="clear" w:color="auto" w:fill="FFFFFF"/>
        </w:rPr>
        <w:t xml:space="preserve">), </w:t>
      </w:r>
      <w:r w:rsidRPr="00380B55">
        <w:rPr>
          <w:rFonts w:asciiTheme="minorHAnsi" w:hAnsiTheme="minorHAnsi" w:cstheme="minorHAnsi"/>
          <w:b/>
          <w:color w:val="000000" w:themeColor="text1"/>
          <w:sz w:val="22"/>
          <w:szCs w:val="22"/>
          <w:shd w:val="clear" w:color="auto" w:fill="FFFFFF"/>
        </w:rPr>
        <w:t>Java Persistence API (JPA), Java Messaging Service (JMS), Java Data Base Connectivity (JDBC), Java Naming and Directory Interface (JNDI), Remote method Invocation(RMI</w:t>
      </w:r>
      <w:r w:rsidRPr="00380B55">
        <w:rPr>
          <w:rFonts w:asciiTheme="minorHAnsi" w:hAnsiTheme="minorHAnsi" w:cstheme="minorHAnsi"/>
          <w:color w:val="000000" w:themeColor="text1"/>
          <w:sz w:val="22"/>
          <w:szCs w:val="22"/>
          <w:shd w:val="clear" w:color="auto" w:fill="FFFFFF"/>
        </w:rPr>
        <w:t>).</w:t>
      </w:r>
    </w:p>
    <w:p w:rsidR="00B96124" w:rsidRDefault="00B96124" w:rsidP="005F5990">
      <w:pPr>
        <w:pStyle w:val="Normal1"/>
        <w:widowControl w:val="0"/>
        <w:numPr>
          <w:ilvl w:val="0"/>
          <w:numId w:val="1"/>
        </w:numPr>
        <w:ind w:right="-540"/>
        <w:contextualSpacing/>
        <w:jc w:val="both"/>
        <w:rPr>
          <w:rFonts w:asciiTheme="minorHAnsi" w:hAnsiTheme="minorHAnsi"/>
          <w:color w:val="000000" w:themeColor="text1"/>
          <w:sz w:val="22"/>
          <w:szCs w:val="22"/>
        </w:rPr>
      </w:pPr>
      <w:r w:rsidRPr="00380B55">
        <w:rPr>
          <w:rFonts w:asciiTheme="minorHAnsi" w:hAnsiTheme="minorHAnsi"/>
          <w:color w:val="000000" w:themeColor="text1"/>
          <w:sz w:val="22"/>
          <w:szCs w:val="22"/>
        </w:rPr>
        <w:t xml:space="preserve">Developed applications using latest technologies like </w:t>
      </w:r>
      <w:r w:rsidRPr="00380B55">
        <w:rPr>
          <w:rFonts w:asciiTheme="minorHAnsi" w:hAnsiTheme="minorHAnsi"/>
          <w:b/>
          <w:color w:val="000000" w:themeColor="text1"/>
          <w:sz w:val="22"/>
          <w:szCs w:val="22"/>
        </w:rPr>
        <w:t>EJB3.0</w:t>
      </w:r>
      <w:r w:rsidRPr="00380B55">
        <w:rPr>
          <w:rFonts w:asciiTheme="minorHAnsi" w:hAnsiTheme="minorHAnsi"/>
          <w:color w:val="000000" w:themeColor="text1"/>
          <w:sz w:val="22"/>
          <w:szCs w:val="22"/>
        </w:rPr>
        <w:t xml:space="preserve">, </w:t>
      </w:r>
      <w:r w:rsidRPr="00380B55">
        <w:rPr>
          <w:rFonts w:asciiTheme="minorHAnsi" w:hAnsiTheme="minorHAnsi"/>
          <w:b/>
          <w:color w:val="000000" w:themeColor="text1"/>
          <w:sz w:val="22"/>
          <w:szCs w:val="22"/>
        </w:rPr>
        <w:t>Spring2.x/3.x/4.x</w:t>
      </w:r>
      <w:r w:rsidRPr="00380B55">
        <w:rPr>
          <w:rFonts w:asciiTheme="minorHAnsi" w:hAnsiTheme="minorHAnsi"/>
          <w:color w:val="000000" w:themeColor="text1"/>
          <w:sz w:val="22"/>
          <w:szCs w:val="22"/>
        </w:rPr>
        <w:t xml:space="preserve">, </w:t>
      </w:r>
      <w:r w:rsidRPr="00380B55">
        <w:rPr>
          <w:rFonts w:asciiTheme="minorHAnsi" w:hAnsiTheme="minorHAnsi"/>
          <w:b/>
          <w:color w:val="000000" w:themeColor="text1"/>
          <w:sz w:val="22"/>
          <w:szCs w:val="22"/>
        </w:rPr>
        <w:t>Hibernate3.2/4.x</w:t>
      </w:r>
      <w:r w:rsidRPr="00380B55">
        <w:rPr>
          <w:rFonts w:asciiTheme="minorHAnsi" w:hAnsiTheme="minorHAnsi"/>
          <w:color w:val="000000" w:themeColor="text1"/>
          <w:sz w:val="22"/>
          <w:szCs w:val="22"/>
        </w:rPr>
        <w:t xml:space="preserve">, and </w:t>
      </w:r>
      <w:r w:rsidRPr="00380B55">
        <w:rPr>
          <w:rFonts w:asciiTheme="minorHAnsi" w:hAnsiTheme="minorHAnsi"/>
          <w:b/>
          <w:color w:val="000000" w:themeColor="text1"/>
          <w:sz w:val="22"/>
          <w:szCs w:val="22"/>
        </w:rPr>
        <w:t>REST</w:t>
      </w:r>
      <w:r w:rsidRPr="00380B55">
        <w:rPr>
          <w:rFonts w:asciiTheme="minorHAnsi" w:hAnsiTheme="minorHAnsi"/>
          <w:color w:val="000000" w:themeColor="text1"/>
          <w:sz w:val="22"/>
          <w:szCs w:val="22"/>
        </w:rPr>
        <w:t xml:space="preserve"> based </w:t>
      </w:r>
      <w:r w:rsidRPr="00380B55">
        <w:rPr>
          <w:rFonts w:asciiTheme="minorHAnsi" w:hAnsiTheme="minorHAnsi"/>
          <w:b/>
          <w:color w:val="000000" w:themeColor="text1"/>
          <w:sz w:val="22"/>
          <w:szCs w:val="22"/>
        </w:rPr>
        <w:t>Web Services (axis2.0, JAX WS 2.0)</w:t>
      </w:r>
      <w:r w:rsidRPr="00380B55">
        <w:rPr>
          <w:rFonts w:asciiTheme="minorHAnsi" w:hAnsiTheme="minorHAnsi"/>
          <w:color w:val="000000" w:themeColor="text1"/>
          <w:sz w:val="22"/>
          <w:szCs w:val="22"/>
        </w:rPr>
        <w:t xml:space="preserve">, </w:t>
      </w:r>
      <w:r w:rsidRPr="00380B55">
        <w:rPr>
          <w:rFonts w:asciiTheme="minorHAnsi" w:hAnsiTheme="minorHAnsi"/>
          <w:b/>
          <w:color w:val="000000" w:themeColor="text1"/>
          <w:sz w:val="22"/>
          <w:szCs w:val="22"/>
        </w:rPr>
        <w:t>Rule Engines (Drools4.1, ILOG)</w:t>
      </w:r>
      <w:r w:rsidRPr="00380B55">
        <w:rPr>
          <w:rFonts w:asciiTheme="minorHAnsi" w:hAnsiTheme="minorHAnsi"/>
          <w:color w:val="000000" w:themeColor="text1"/>
          <w:sz w:val="22"/>
          <w:szCs w:val="22"/>
        </w:rPr>
        <w:t xml:space="preserve">, </w:t>
      </w:r>
      <w:r w:rsidRPr="00380B55">
        <w:rPr>
          <w:rFonts w:asciiTheme="minorHAnsi" w:hAnsiTheme="minorHAnsi"/>
          <w:b/>
          <w:color w:val="000000" w:themeColor="text1"/>
          <w:sz w:val="22"/>
          <w:szCs w:val="22"/>
        </w:rPr>
        <w:t>XML API</w:t>
      </w:r>
      <w:r w:rsidRPr="00380B55">
        <w:rPr>
          <w:rFonts w:asciiTheme="minorHAnsi" w:hAnsiTheme="minorHAnsi"/>
          <w:color w:val="000000" w:themeColor="text1"/>
          <w:sz w:val="22"/>
          <w:szCs w:val="22"/>
        </w:rPr>
        <w:t xml:space="preserve"> and tools.</w:t>
      </w:r>
    </w:p>
    <w:p w:rsidR="00007D0A" w:rsidRPr="00380B55" w:rsidRDefault="00007D0A" w:rsidP="005F5990">
      <w:pPr>
        <w:pStyle w:val="Normal1"/>
        <w:widowControl w:val="0"/>
        <w:numPr>
          <w:ilvl w:val="0"/>
          <w:numId w:val="1"/>
        </w:numPr>
        <w:ind w:right="-540"/>
        <w:contextualSpacing/>
        <w:jc w:val="both"/>
        <w:rPr>
          <w:rFonts w:asciiTheme="minorHAnsi" w:hAnsiTheme="minorHAnsi"/>
          <w:color w:val="000000" w:themeColor="text1"/>
          <w:sz w:val="22"/>
          <w:szCs w:val="22"/>
        </w:rPr>
      </w:pPr>
      <w:r>
        <w:rPr>
          <w:rFonts w:asciiTheme="minorHAnsi" w:hAnsiTheme="minorHAnsi"/>
          <w:color w:val="000000" w:themeColor="text1"/>
          <w:sz w:val="22"/>
          <w:szCs w:val="22"/>
        </w:rPr>
        <w:t xml:space="preserve">Deployed the </w:t>
      </w:r>
      <w:r w:rsidRPr="00007D0A">
        <w:rPr>
          <w:rFonts w:asciiTheme="minorHAnsi" w:hAnsiTheme="minorHAnsi"/>
          <w:b/>
          <w:color w:val="000000" w:themeColor="text1"/>
          <w:sz w:val="22"/>
          <w:szCs w:val="22"/>
        </w:rPr>
        <w:t>droo</w:t>
      </w:r>
      <w:r>
        <w:rPr>
          <w:rFonts w:asciiTheme="minorHAnsi" w:hAnsiTheme="minorHAnsi"/>
          <w:b/>
          <w:color w:val="000000" w:themeColor="text1"/>
          <w:sz w:val="22"/>
          <w:szCs w:val="22"/>
        </w:rPr>
        <w:t>l</w:t>
      </w:r>
      <w:r w:rsidRPr="00007D0A">
        <w:rPr>
          <w:rFonts w:asciiTheme="minorHAnsi" w:hAnsiTheme="minorHAnsi"/>
          <w:b/>
          <w:color w:val="000000" w:themeColor="text1"/>
          <w:sz w:val="22"/>
          <w:szCs w:val="22"/>
        </w:rPr>
        <w:t>s</w:t>
      </w:r>
      <w:r>
        <w:rPr>
          <w:rFonts w:asciiTheme="minorHAnsi" w:hAnsiTheme="minorHAnsi"/>
          <w:color w:val="000000" w:themeColor="text1"/>
          <w:sz w:val="22"/>
          <w:szCs w:val="22"/>
        </w:rPr>
        <w:t xml:space="preserve"> rules as a service in J2EE stack environment. </w:t>
      </w:r>
      <w:r w:rsidRPr="00007D0A">
        <w:rPr>
          <w:rFonts w:asciiTheme="minorHAnsi" w:hAnsiTheme="minorHAnsi"/>
          <w:b/>
          <w:color w:val="000000" w:themeColor="text1"/>
          <w:sz w:val="22"/>
          <w:szCs w:val="22"/>
        </w:rPr>
        <w:t>Drools</w:t>
      </w:r>
      <w:r>
        <w:rPr>
          <w:rFonts w:asciiTheme="minorHAnsi" w:hAnsiTheme="minorHAnsi"/>
          <w:color w:val="000000" w:themeColor="text1"/>
          <w:sz w:val="22"/>
          <w:szCs w:val="22"/>
        </w:rPr>
        <w:t xml:space="preserve"> Fusion for Fetching the rule data from the database</w:t>
      </w:r>
    </w:p>
    <w:p w:rsidR="00B96124" w:rsidRPr="00380B55" w:rsidRDefault="00B96124" w:rsidP="005F5990">
      <w:pPr>
        <w:pStyle w:val="ListParagraph"/>
        <w:numPr>
          <w:ilvl w:val="0"/>
          <w:numId w:val="1"/>
        </w:numPr>
        <w:spacing w:after="0" w:line="240" w:lineRule="auto"/>
        <w:jc w:val="both"/>
        <w:rPr>
          <w:rFonts w:cs="Arial"/>
          <w:bCs/>
          <w:color w:val="000000" w:themeColor="text1"/>
        </w:rPr>
      </w:pPr>
      <w:r w:rsidRPr="00380B55">
        <w:rPr>
          <w:rFonts w:cs="Arial"/>
          <w:color w:val="000000" w:themeColor="text1"/>
        </w:rPr>
        <w:t xml:space="preserve">Expertise in developing </w:t>
      </w:r>
      <w:r w:rsidRPr="00380B55">
        <w:rPr>
          <w:rFonts w:cs="Arial"/>
          <w:b/>
          <w:color w:val="000000" w:themeColor="text1"/>
        </w:rPr>
        <w:t>SOA</w:t>
      </w:r>
      <w:r w:rsidR="006A2F85">
        <w:rPr>
          <w:rFonts w:cs="Arial"/>
          <w:color w:val="000000" w:themeColor="text1"/>
        </w:rPr>
        <w:t xml:space="preserve"> (Service </w:t>
      </w:r>
      <w:proofErr w:type="spellStart"/>
      <w:r w:rsidR="006A2F85">
        <w:rPr>
          <w:rFonts w:cs="Arial"/>
          <w:color w:val="000000" w:themeColor="text1"/>
        </w:rPr>
        <w:t>Orien</w:t>
      </w:r>
      <w:r w:rsidRPr="00380B55">
        <w:rPr>
          <w:rFonts w:cs="Arial"/>
          <w:color w:val="000000" w:themeColor="text1"/>
        </w:rPr>
        <w:t>ed</w:t>
      </w:r>
      <w:proofErr w:type="spellEnd"/>
      <w:r w:rsidRPr="00380B55">
        <w:rPr>
          <w:rFonts w:cs="Arial"/>
          <w:color w:val="000000" w:themeColor="text1"/>
        </w:rPr>
        <w:t xml:space="preserve"> Architecture), </w:t>
      </w:r>
      <w:r w:rsidRPr="00380B55">
        <w:rPr>
          <w:rFonts w:cs="Arial"/>
          <w:b/>
          <w:color w:val="000000" w:themeColor="text1"/>
        </w:rPr>
        <w:t>REST</w:t>
      </w:r>
      <w:r w:rsidRPr="00380B55">
        <w:rPr>
          <w:rFonts w:cs="Arial"/>
          <w:color w:val="000000" w:themeColor="text1"/>
        </w:rPr>
        <w:t xml:space="preserve"> and </w:t>
      </w:r>
      <w:r w:rsidRPr="00380B55">
        <w:rPr>
          <w:rFonts w:cs="Arial"/>
          <w:b/>
          <w:color w:val="000000" w:themeColor="text1"/>
        </w:rPr>
        <w:t>J2EE Web Services</w:t>
      </w:r>
      <w:r w:rsidRPr="00380B55">
        <w:rPr>
          <w:rFonts w:cs="Arial"/>
          <w:color w:val="000000" w:themeColor="text1"/>
        </w:rPr>
        <w:t xml:space="preserve"> based on </w:t>
      </w:r>
      <w:r w:rsidRPr="00380B55">
        <w:rPr>
          <w:rFonts w:cs="Arial"/>
          <w:b/>
          <w:color w:val="000000" w:themeColor="text1"/>
        </w:rPr>
        <w:t>SOAP, WSDL, UDDI, JAX-WS, JAXB, JAX-</w:t>
      </w:r>
      <w:r w:rsidR="006F53FF" w:rsidRPr="00380B55">
        <w:rPr>
          <w:rFonts w:cs="Arial"/>
          <w:b/>
          <w:color w:val="000000" w:themeColor="text1"/>
        </w:rPr>
        <w:t>RPC, AEM</w:t>
      </w:r>
      <w:r w:rsidR="00EC4F5D">
        <w:rPr>
          <w:rFonts w:cs="Arial"/>
          <w:b/>
          <w:color w:val="000000" w:themeColor="text1"/>
        </w:rPr>
        <w:t xml:space="preserve"> </w:t>
      </w:r>
      <w:r w:rsidRPr="00380B55">
        <w:rPr>
          <w:rFonts w:cs="Arial"/>
          <w:color w:val="000000" w:themeColor="text1"/>
        </w:rPr>
        <w:t xml:space="preserve">using tools like </w:t>
      </w:r>
      <w:r w:rsidRPr="00380B55">
        <w:rPr>
          <w:rFonts w:cs="Arial"/>
          <w:b/>
          <w:color w:val="000000" w:themeColor="text1"/>
        </w:rPr>
        <w:t>Apache Axis.</w:t>
      </w:r>
    </w:p>
    <w:p w:rsidR="00B96124" w:rsidRPr="00380B55" w:rsidRDefault="00B96124" w:rsidP="005F5990">
      <w:pPr>
        <w:pStyle w:val="ListParagraph"/>
        <w:numPr>
          <w:ilvl w:val="0"/>
          <w:numId w:val="1"/>
        </w:numPr>
        <w:spacing w:after="0" w:line="240" w:lineRule="auto"/>
        <w:rPr>
          <w:rFonts w:cs="Arial"/>
          <w:color w:val="000000" w:themeColor="text1"/>
        </w:rPr>
      </w:pPr>
      <w:r w:rsidRPr="00380B55">
        <w:rPr>
          <w:rFonts w:cs="Arial"/>
          <w:color w:val="000000" w:themeColor="text1"/>
        </w:rPr>
        <w:t xml:space="preserve">Proven experience with Application Servers like </w:t>
      </w:r>
      <w:r w:rsidRPr="00380B55">
        <w:rPr>
          <w:rFonts w:cs="Arial"/>
          <w:b/>
          <w:color w:val="000000" w:themeColor="text1"/>
        </w:rPr>
        <w:t>IBM WebSphere</w:t>
      </w:r>
      <w:r w:rsidRPr="00380B55">
        <w:rPr>
          <w:rFonts w:cs="Arial"/>
          <w:color w:val="000000" w:themeColor="text1"/>
        </w:rPr>
        <w:t xml:space="preserve"> </w:t>
      </w:r>
      <w:r w:rsidR="006A2F85" w:rsidRPr="006A2F85">
        <w:rPr>
          <w:rFonts w:cs="Arial"/>
          <w:b/>
          <w:color w:val="000000" w:themeColor="text1"/>
        </w:rPr>
        <w:t>(</w:t>
      </w:r>
      <w:r w:rsidR="006A2F85">
        <w:rPr>
          <w:rFonts w:cs="Arial"/>
          <w:b/>
          <w:color w:val="000000" w:themeColor="text1"/>
        </w:rPr>
        <w:t xml:space="preserve"> </w:t>
      </w:r>
      <w:r w:rsidR="006A2F85" w:rsidRPr="006A2F85">
        <w:rPr>
          <w:rFonts w:cs="Arial"/>
          <w:b/>
          <w:color w:val="000000" w:themeColor="text1"/>
        </w:rPr>
        <w:t>WAS</w:t>
      </w:r>
      <w:r w:rsidR="006A2F85">
        <w:rPr>
          <w:rFonts w:cs="Arial"/>
          <w:b/>
          <w:color w:val="000000" w:themeColor="text1"/>
        </w:rPr>
        <w:t xml:space="preserve"> LIBERTY </w:t>
      </w:r>
      <w:r w:rsidR="006A2F85" w:rsidRPr="006A2F85">
        <w:rPr>
          <w:rFonts w:cs="Arial"/>
          <w:b/>
          <w:color w:val="000000" w:themeColor="text1"/>
        </w:rPr>
        <w:t>)</w:t>
      </w:r>
      <w:r w:rsidR="006A2F85">
        <w:rPr>
          <w:rFonts w:cs="Arial"/>
          <w:color w:val="000000" w:themeColor="text1"/>
        </w:rPr>
        <w:t xml:space="preserve"> </w:t>
      </w:r>
      <w:r w:rsidRPr="00380B55">
        <w:rPr>
          <w:rFonts w:cs="Arial"/>
          <w:color w:val="000000" w:themeColor="text1"/>
        </w:rPr>
        <w:t xml:space="preserve">16.x/9.x/8.x/, </w:t>
      </w:r>
      <w:r w:rsidRPr="00380B55">
        <w:rPr>
          <w:rFonts w:cs="Arial"/>
          <w:b/>
          <w:color w:val="000000" w:themeColor="text1"/>
        </w:rPr>
        <w:t>Oracle</w:t>
      </w:r>
      <w:r w:rsidRPr="00380B55">
        <w:rPr>
          <w:rFonts w:cs="Arial"/>
          <w:color w:val="000000" w:themeColor="text1"/>
        </w:rPr>
        <w:t xml:space="preserve">/BEA </w:t>
      </w:r>
      <w:r w:rsidRPr="00380B55">
        <w:rPr>
          <w:rFonts w:cs="Arial"/>
          <w:b/>
          <w:color w:val="000000" w:themeColor="text1"/>
        </w:rPr>
        <w:t>WebLogic 12.x/</w:t>
      </w:r>
      <w:r w:rsidRPr="00380B55">
        <w:rPr>
          <w:rFonts w:cs="Arial"/>
          <w:color w:val="000000" w:themeColor="text1"/>
        </w:rPr>
        <w:t xml:space="preserve">10.x/9.x, </w:t>
      </w:r>
      <w:r w:rsidRPr="00380B55">
        <w:rPr>
          <w:rFonts w:cs="Arial"/>
          <w:b/>
          <w:color w:val="000000" w:themeColor="text1"/>
        </w:rPr>
        <w:t>J</w:t>
      </w:r>
      <w:r w:rsidR="00007D0A">
        <w:rPr>
          <w:rFonts w:cs="Arial"/>
          <w:b/>
          <w:color w:val="000000" w:themeColor="text1"/>
        </w:rPr>
        <w:t xml:space="preserve"> </w:t>
      </w:r>
      <w:r w:rsidRPr="00380B55">
        <w:rPr>
          <w:rFonts w:cs="Arial"/>
          <w:b/>
          <w:color w:val="000000" w:themeColor="text1"/>
        </w:rPr>
        <w:t>Boss</w:t>
      </w:r>
      <w:r w:rsidRPr="00380B55">
        <w:rPr>
          <w:rFonts w:cs="Arial"/>
          <w:color w:val="000000" w:themeColor="text1"/>
        </w:rPr>
        <w:t xml:space="preserve"> and </w:t>
      </w:r>
      <w:r w:rsidRPr="00380B55">
        <w:rPr>
          <w:rFonts w:cs="Arial"/>
          <w:b/>
          <w:color w:val="000000" w:themeColor="text1"/>
        </w:rPr>
        <w:t>Tomcat9.x/8.x/6. x.</w:t>
      </w:r>
    </w:p>
    <w:p w:rsidR="00B96124" w:rsidRPr="00494C57" w:rsidRDefault="00B96124" w:rsidP="00494C57">
      <w:pPr>
        <w:pStyle w:val="ListParagraph"/>
        <w:numPr>
          <w:ilvl w:val="0"/>
          <w:numId w:val="1"/>
        </w:numPr>
        <w:spacing w:after="0" w:line="240" w:lineRule="auto"/>
        <w:rPr>
          <w:bCs/>
          <w:color w:val="000000" w:themeColor="text1"/>
        </w:rPr>
      </w:pPr>
      <w:r w:rsidRPr="00380B55">
        <w:rPr>
          <w:rFonts w:eastAsia="Arial"/>
          <w:color w:val="000000" w:themeColor="text1"/>
        </w:rPr>
        <w:t xml:space="preserve">Worked extensively with Core Java, </w:t>
      </w:r>
      <w:r w:rsidRPr="00380B55">
        <w:rPr>
          <w:rFonts w:eastAsia="Arial"/>
          <w:b/>
          <w:color w:val="000000" w:themeColor="text1"/>
        </w:rPr>
        <w:t>Multithreading</w:t>
      </w:r>
      <w:r w:rsidRPr="00380B55">
        <w:rPr>
          <w:rFonts w:eastAsia="Arial"/>
          <w:color w:val="000000" w:themeColor="text1"/>
        </w:rPr>
        <w:t>, and Collections.</w:t>
      </w:r>
      <w:r w:rsidR="00494C57">
        <w:rPr>
          <w:rFonts w:eastAsia="Arial"/>
          <w:color w:val="000000" w:themeColor="text1"/>
        </w:rPr>
        <w:t xml:space="preserve"> </w:t>
      </w:r>
      <w:r w:rsidRPr="00494C57">
        <w:rPr>
          <w:color w:val="000000" w:themeColor="text1"/>
        </w:rPr>
        <w:t xml:space="preserve">Expertise in developing </w:t>
      </w:r>
      <w:r w:rsidRPr="00494C57">
        <w:rPr>
          <w:b/>
          <w:color w:val="000000" w:themeColor="text1"/>
        </w:rPr>
        <w:t>SOA</w:t>
      </w:r>
      <w:r w:rsidRPr="00494C57">
        <w:rPr>
          <w:color w:val="000000" w:themeColor="text1"/>
        </w:rPr>
        <w:t xml:space="preserve"> (Service Oriented Architecture) and</w:t>
      </w:r>
      <w:r w:rsidRPr="00494C57">
        <w:rPr>
          <w:b/>
          <w:color w:val="000000" w:themeColor="text1"/>
        </w:rPr>
        <w:t>J2EE Web Services</w:t>
      </w:r>
      <w:r w:rsidRPr="00494C57">
        <w:rPr>
          <w:color w:val="000000" w:themeColor="text1"/>
        </w:rPr>
        <w:t xml:space="preserve"> based on </w:t>
      </w:r>
      <w:r w:rsidRPr="00494C57">
        <w:rPr>
          <w:b/>
          <w:color w:val="000000" w:themeColor="text1"/>
        </w:rPr>
        <w:t xml:space="preserve">SOAP, RESTFUL, WSDL, UDDI, JAX-WS, JAXB, JAXRS, JAX-RPC </w:t>
      </w:r>
      <w:r w:rsidRPr="00494C57">
        <w:rPr>
          <w:color w:val="000000" w:themeColor="text1"/>
        </w:rPr>
        <w:t xml:space="preserve">using tools like </w:t>
      </w:r>
      <w:r w:rsidRPr="00494C57">
        <w:rPr>
          <w:b/>
          <w:color w:val="000000" w:themeColor="text1"/>
        </w:rPr>
        <w:t>Apache Axis.</w:t>
      </w:r>
    </w:p>
    <w:p w:rsidR="00B96124" w:rsidRPr="0043397A" w:rsidRDefault="00B96124" w:rsidP="00494C57">
      <w:pPr>
        <w:pStyle w:val="ListParagraph"/>
        <w:numPr>
          <w:ilvl w:val="0"/>
          <w:numId w:val="1"/>
        </w:numPr>
        <w:spacing w:after="0" w:line="240" w:lineRule="auto"/>
        <w:jc w:val="both"/>
        <w:rPr>
          <w:color w:val="000000" w:themeColor="text1"/>
        </w:rPr>
      </w:pPr>
      <w:r w:rsidRPr="00380B55">
        <w:rPr>
          <w:color w:val="000000" w:themeColor="text1"/>
        </w:rPr>
        <w:t xml:space="preserve">Excellent experience with major relational databases – </w:t>
      </w:r>
      <w:r w:rsidRPr="00380B55">
        <w:rPr>
          <w:b/>
          <w:color w:val="000000" w:themeColor="text1"/>
        </w:rPr>
        <w:t>Oracle 8i/9i/10g, SQL Server 2000/2005/2008, DB2, My SQL.</w:t>
      </w:r>
      <w:r w:rsidR="00494C57">
        <w:rPr>
          <w:b/>
          <w:color w:val="000000" w:themeColor="text1"/>
        </w:rPr>
        <w:t xml:space="preserve"> </w:t>
      </w:r>
    </w:p>
    <w:p w:rsidR="0043397A" w:rsidRPr="0043397A" w:rsidRDefault="0043397A" w:rsidP="0043397A">
      <w:pPr>
        <w:pStyle w:val="ListParagraph"/>
        <w:numPr>
          <w:ilvl w:val="0"/>
          <w:numId w:val="1"/>
        </w:numPr>
        <w:rPr>
          <w:rFonts w:cstheme="minorHAnsi"/>
          <w:color w:val="333333"/>
          <w:shd w:val="clear" w:color="auto" w:fill="FFFFFF"/>
        </w:rPr>
      </w:pPr>
      <w:r w:rsidRPr="0043397A">
        <w:rPr>
          <w:rFonts w:cstheme="minorHAnsi"/>
          <w:color w:val="333333"/>
          <w:shd w:val="clear" w:color="auto" w:fill="FFFFFF"/>
        </w:rPr>
        <w:t>Involved in</w:t>
      </w:r>
      <w:r w:rsidRPr="0043397A">
        <w:rPr>
          <w:rStyle w:val="apple-converted-space"/>
          <w:rFonts w:cstheme="minorHAnsi"/>
          <w:color w:val="333333"/>
          <w:shd w:val="clear" w:color="auto" w:fill="FFFFFF"/>
        </w:rPr>
        <w:t xml:space="preserve"> CICD </w:t>
      </w:r>
      <w:r w:rsidRPr="0043397A">
        <w:rPr>
          <w:rFonts w:cstheme="minorHAnsi"/>
          <w:color w:val="333333"/>
          <w:shd w:val="clear" w:color="auto" w:fill="FFFFFF"/>
        </w:rPr>
        <w:t>process using GIT, Nexus, Jenkins job creation, Maven build. </w:t>
      </w:r>
    </w:p>
    <w:p w:rsidR="00B96124" w:rsidRPr="00380B55" w:rsidRDefault="00B96124" w:rsidP="005F5990">
      <w:pPr>
        <w:pStyle w:val="ListParagraph"/>
        <w:numPr>
          <w:ilvl w:val="0"/>
          <w:numId w:val="1"/>
        </w:numPr>
        <w:spacing w:after="0" w:line="240" w:lineRule="auto"/>
        <w:jc w:val="both"/>
        <w:rPr>
          <w:color w:val="000000" w:themeColor="text1"/>
        </w:rPr>
      </w:pPr>
      <w:r w:rsidRPr="00380B55">
        <w:rPr>
          <w:bCs/>
          <w:color w:val="000000" w:themeColor="text1"/>
        </w:rPr>
        <w:t>E</w:t>
      </w:r>
      <w:r w:rsidRPr="00380B55">
        <w:rPr>
          <w:color w:val="000000" w:themeColor="text1"/>
        </w:rPr>
        <w:t xml:space="preserve">xtensively worked with different operating systems like </w:t>
      </w:r>
      <w:r w:rsidRPr="00380B55">
        <w:rPr>
          <w:b/>
          <w:bCs/>
          <w:color w:val="000000" w:themeColor="text1"/>
        </w:rPr>
        <w:t xml:space="preserve">Windows 98/2000/NT/XP, UNIX </w:t>
      </w:r>
      <w:r w:rsidRPr="00380B55">
        <w:rPr>
          <w:b/>
          <w:color w:val="000000" w:themeColor="text1"/>
        </w:rPr>
        <w:t xml:space="preserve">and </w:t>
      </w:r>
      <w:r w:rsidRPr="00380B55">
        <w:rPr>
          <w:b/>
          <w:bCs/>
          <w:color w:val="000000" w:themeColor="text1"/>
        </w:rPr>
        <w:t>LINUX</w:t>
      </w:r>
      <w:r w:rsidRPr="00380B55">
        <w:rPr>
          <w:b/>
          <w:color w:val="000000" w:themeColor="text1"/>
        </w:rPr>
        <w:t xml:space="preserve">. </w:t>
      </w:r>
      <w:r w:rsidRPr="00380B55">
        <w:rPr>
          <w:color w:val="000000" w:themeColor="text1"/>
        </w:rPr>
        <w:t xml:space="preserve">Worked on Grid Controls, Pie Charts and other Swing Components Expert level skills on </w:t>
      </w:r>
      <w:r w:rsidRPr="00380B55">
        <w:rPr>
          <w:b/>
          <w:color w:val="000000" w:themeColor="text1"/>
        </w:rPr>
        <w:t>JQuery, JavaScript, VBScript, Perl, AJAX, Adobe Flex, Action Script, JSON, HTML, DHTML, CSS, Tiles, Tag Libraries.</w:t>
      </w:r>
    </w:p>
    <w:p w:rsidR="00B96124" w:rsidRPr="00380B55" w:rsidRDefault="00B96124" w:rsidP="005F5990">
      <w:pPr>
        <w:pStyle w:val="ListParagraph"/>
        <w:numPr>
          <w:ilvl w:val="0"/>
          <w:numId w:val="1"/>
        </w:numPr>
        <w:spacing w:after="0" w:line="240" w:lineRule="auto"/>
        <w:jc w:val="both"/>
        <w:rPr>
          <w:color w:val="000000" w:themeColor="text1"/>
        </w:rPr>
      </w:pPr>
      <w:r w:rsidRPr="00380B55">
        <w:rPr>
          <w:color w:val="000000" w:themeColor="text1"/>
        </w:rPr>
        <w:lastRenderedPageBreak/>
        <w:t xml:space="preserve">Expertise in software configuration management using </w:t>
      </w:r>
      <w:r w:rsidRPr="00380B55">
        <w:rPr>
          <w:b/>
          <w:color w:val="000000" w:themeColor="text1"/>
        </w:rPr>
        <w:t>CVS</w:t>
      </w:r>
      <w:r w:rsidRPr="00380B55">
        <w:rPr>
          <w:color w:val="000000" w:themeColor="text1"/>
        </w:rPr>
        <w:t xml:space="preserve">, </w:t>
      </w:r>
      <w:r w:rsidRPr="00380B55">
        <w:rPr>
          <w:b/>
          <w:color w:val="000000" w:themeColor="text1"/>
        </w:rPr>
        <w:t>SVN</w:t>
      </w:r>
      <w:r w:rsidRPr="00380B55">
        <w:rPr>
          <w:color w:val="000000" w:themeColor="text1"/>
        </w:rPr>
        <w:t xml:space="preserve"> and </w:t>
      </w:r>
      <w:r w:rsidRPr="00380B55">
        <w:rPr>
          <w:b/>
          <w:color w:val="000000" w:themeColor="text1"/>
        </w:rPr>
        <w:t>IBM Clear Case</w:t>
      </w:r>
      <w:r w:rsidRPr="00380B55">
        <w:rPr>
          <w:color w:val="000000" w:themeColor="text1"/>
        </w:rPr>
        <w:t>. Han</w:t>
      </w:r>
      <w:r w:rsidRPr="00380B55">
        <w:rPr>
          <w:bCs/>
          <w:color w:val="000000" w:themeColor="text1"/>
        </w:rPr>
        <w:t xml:space="preserve">ds on experience with build tools like </w:t>
      </w:r>
      <w:r w:rsidRPr="00380B55">
        <w:rPr>
          <w:b/>
          <w:color w:val="000000" w:themeColor="text1"/>
        </w:rPr>
        <w:t>ANT</w:t>
      </w:r>
      <w:r w:rsidRPr="00380B55">
        <w:rPr>
          <w:color w:val="000000" w:themeColor="text1"/>
        </w:rPr>
        <w:t>,</w:t>
      </w:r>
      <w:r w:rsidRPr="00380B55">
        <w:rPr>
          <w:b/>
          <w:color w:val="000000" w:themeColor="text1"/>
        </w:rPr>
        <w:t xml:space="preserve"> Maven </w:t>
      </w:r>
      <w:r w:rsidRPr="00380B55">
        <w:rPr>
          <w:color w:val="000000" w:themeColor="text1"/>
        </w:rPr>
        <w:t>and logging tools like</w:t>
      </w:r>
      <w:r w:rsidRPr="00380B55">
        <w:rPr>
          <w:b/>
          <w:color w:val="000000" w:themeColor="text1"/>
        </w:rPr>
        <w:t xml:space="preserve"> Log4J. </w:t>
      </w:r>
      <w:r w:rsidRPr="00380B55">
        <w:rPr>
          <w:color w:val="000000" w:themeColor="text1"/>
        </w:rPr>
        <w:t xml:space="preserve">Expertise in testing with </w:t>
      </w:r>
      <w:r w:rsidRPr="00380B55">
        <w:rPr>
          <w:b/>
          <w:color w:val="000000" w:themeColor="text1"/>
        </w:rPr>
        <w:t xml:space="preserve">JUnit </w:t>
      </w:r>
      <w:r w:rsidRPr="00380B55">
        <w:rPr>
          <w:color w:val="000000" w:themeColor="text1"/>
        </w:rPr>
        <w:t xml:space="preserve">using tools like </w:t>
      </w:r>
      <w:r w:rsidRPr="00380B55">
        <w:rPr>
          <w:b/>
          <w:color w:val="000000" w:themeColor="text1"/>
        </w:rPr>
        <w:t xml:space="preserve">JMeter.  </w:t>
      </w:r>
      <w:r w:rsidRPr="00380B55">
        <w:rPr>
          <w:color w:val="000000" w:themeColor="text1"/>
        </w:rPr>
        <w:t xml:space="preserve">Experience in </w:t>
      </w:r>
      <w:r w:rsidRPr="00380B55">
        <w:rPr>
          <w:b/>
          <w:color w:val="000000" w:themeColor="text1"/>
        </w:rPr>
        <w:t>Agile</w:t>
      </w:r>
      <w:r w:rsidRPr="00380B55">
        <w:rPr>
          <w:color w:val="000000" w:themeColor="text1"/>
        </w:rPr>
        <w:t xml:space="preserve"> software development process, </w:t>
      </w:r>
      <w:r w:rsidRPr="00380B55">
        <w:rPr>
          <w:b/>
          <w:color w:val="000000" w:themeColor="text1"/>
        </w:rPr>
        <w:t>Test Driven Development</w:t>
      </w:r>
      <w:r w:rsidRPr="00380B55">
        <w:rPr>
          <w:color w:val="000000" w:themeColor="text1"/>
        </w:rPr>
        <w:t xml:space="preserve"> and </w:t>
      </w:r>
      <w:r w:rsidRPr="00380B55">
        <w:rPr>
          <w:b/>
          <w:color w:val="000000" w:themeColor="text1"/>
        </w:rPr>
        <w:t>Scrum</w:t>
      </w:r>
      <w:r w:rsidRPr="00380B55">
        <w:rPr>
          <w:color w:val="000000" w:themeColor="text1"/>
        </w:rPr>
        <w:t>.</w:t>
      </w:r>
    </w:p>
    <w:p w:rsidR="00494C57" w:rsidRPr="00494C57" w:rsidRDefault="00B96124" w:rsidP="00494C57">
      <w:pPr>
        <w:pStyle w:val="ListParagraph"/>
        <w:numPr>
          <w:ilvl w:val="0"/>
          <w:numId w:val="1"/>
        </w:numPr>
        <w:spacing w:after="0" w:line="240" w:lineRule="auto"/>
        <w:jc w:val="both"/>
        <w:rPr>
          <w:rStyle w:val="apple-style-span"/>
          <w:b/>
          <w:color w:val="000000" w:themeColor="text1"/>
        </w:rPr>
      </w:pPr>
      <w:r w:rsidRPr="00380B55">
        <w:rPr>
          <w:b/>
          <w:color w:val="000000" w:themeColor="text1"/>
          <w:lang w:bidi="en-US"/>
        </w:rPr>
        <w:t>P</w:t>
      </w:r>
      <w:r w:rsidRPr="00380B55">
        <w:rPr>
          <w:b/>
          <w:color w:val="000000" w:themeColor="text1"/>
        </w:rPr>
        <w:t>roduction Support</w:t>
      </w:r>
      <w:r w:rsidRPr="00380B55">
        <w:rPr>
          <w:b/>
          <w:color w:val="000000" w:themeColor="text1"/>
          <w:lang w:bidi="en-US"/>
        </w:rPr>
        <w:t>-</w:t>
      </w:r>
      <w:r w:rsidRPr="00380B55">
        <w:rPr>
          <w:rStyle w:val="apple-style-span"/>
          <w:color w:val="000000" w:themeColor="text1"/>
        </w:rPr>
        <w:t>Provided development (quick fixes) and technical support for complex/ critical applications. Coordinated with other teams to resolve end-user issues promptly.</w:t>
      </w:r>
    </w:p>
    <w:p w:rsidR="00B96124" w:rsidRPr="00494C57" w:rsidRDefault="00B96124" w:rsidP="00494C57">
      <w:pPr>
        <w:pStyle w:val="ListParagraph"/>
        <w:spacing w:after="0" w:line="240" w:lineRule="auto"/>
        <w:ind w:left="360"/>
        <w:jc w:val="both"/>
        <w:rPr>
          <w:b/>
          <w:color w:val="000000" w:themeColor="text1"/>
        </w:rPr>
      </w:pPr>
      <w:r w:rsidRPr="00494C57">
        <w:rPr>
          <w:b/>
          <w:i/>
          <w:color w:val="000000" w:themeColor="text1"/>
          <w:sz w:val="24"/>
          <w:szCs w:val="24"/>
        </w:rPr>
        <w:t>SKILLS</w:t>
      </w:r>
      <w:r w:rsidRPr="00494C57">
        <w:rPr>
          <w:b/>
          <w:i/>
          <w:color w:val="000000" w:themeColor="text1"/>
          <w:sz w:val="28"/>
          <w:szCs w:val="28"/>
        </w:rPr>
        <w:t>: __________________________________________________________________</w:t>
      </w:r>
      <w:r w:rsidR="00494C57">
        <w:rPr>
          <w:b/>
          <w:i/>
          <w:color w:val="000000" w:themeColor="text1"/>
          <w:sz w:val="28"/>
          <w:szCs w:val="28"/>
        </w:rPr>
        <w:t>_</w:t>
      </w:r>
    </w:p>
    <w:tbl>
      <w:tblPr>
        <w:tblpPr w:leftFromText="180" w:rightFromText="180" w:vertAnchor="text" w:horzAnchor="page" w:tblpX="506" w:tblpY="380"/>
        <w:tblW w:w="10916" w:type="dxa"/>
        <w:tblBorders>
          <w:top w:val="thinThickMediumGap" w:sz="12" w:space="0" w:color="000000"/>
          <w:left w:val="thinThickMediumGap" w:sz="12" w:space="0" w:color="000000"/>
          <w:bottom w:val="thickThinMediumGap" w:sz="12" w:space="0" w:color="000000"/>
          <w:right w:val="thickThinMediumGap" w:sz="12" w:space="0" w:color="000000"/>
          <w:insideH w:val="single" w:sz="6" w:space="0" w:color="000000"/>
          <w:insideV w:val="single" w:sz="6" w:space="0" w:color="000000"/>
        </w:tblBorders>
        <w:tblLook w:val="04A0" w:firstRow="1" w:lastRow="0" w:firstColumn="1" w:lastColumn="0" w:noHBand="0" w:noVBand="1"/>
      </w:tblPr>
      <w:tblGrid>
        <w:gridCol w:w="2805"/>
        <w:gridCol w:w="8111"/>
      </w:tblGrid>
      <w:tr w:rsidR="00380B55" w:rsidRPr="00380B55" w:rsidTr="00B41C5E">
        <w:trPr>
          <w:trHeight w:val="117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Java/J2EE Technologies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Servlets, JSTL, JDBC, JMS, JPA JNDI, RMI, EJB, JFC/Swing, AWT, Java Beans, Applets, Multi-threading, Java Networking, Spring data, Spring Boot, Spring framework, Spring JDBC Templates, java mail, Google API, Hibernate 3.2/3.5,</w:t>
            </w:r>
            <w:r w:rsidR="00F076F3">
              <w:rPr>
                <w:bCs/>
                <w:color w:val="000000" w:themeColor="text1"/>
              </w:rPr>
              <w:t>Micro Services,</w:t>
            </w:r>
            <w:r w:rsidRPr="00380B55">
              <w:rPr>
                <w:bCs/>
                <w:color w:val="000000" w:themeColor="text1"/>
              </w:rPr>
              <w:t xml:space="preserve"> Web Services,</w:t>
            </w:r>
            <w:ins w:id="0" w:author="Sai Gurunath Boggavarapu" w:date="2016-11-28T13:39:00Z">
              <w:r w:rsidRPr="00380B55">
                <w:rPr>
                  <w:bCs/>
                  <w:color w:val="000000" w:themeColor="text1"/>
                </w:rPr>
                <w:t xml:space="preserve"> </w:t>
              </w:r>
            </w:ins>
            <w:r w:rsidRPr="00380B55">
              <w:rPr>
                <w:bCs/>
                <w:color w:val="000000" w:themeColor="text1"/>
              </w:rPr>
              <w:t>SOAP,</w:t>
            </w:r>
            <w:ins w:id="1" w:author="Sai Gurunath Boggavarapu" w:date="2016-11-28T13:39:00Z">
              <w:r w:rsidRPr="00380B55">
                <w:rPr>
                  <w:bCs/>
                  <w:color w:val="000000" w:themeColor="text1"/>
                </w:rPr>
                <w:t xml:space="preserve"> </w:t>
              </w:r>
            </w:ins>
            <w:r w:rsidRPr="00380B55">
              <w:rPr>
                <w:bCs/>
                <w:color w:val="000000" w:themeColor="text1"/>
              </w:rPr>
              <w:t>RESTFUL</w:t>
            </w:r>
          </w:p>
        </w:tc>
      </w:tr>
      <w:tr w:rsidR="00380B55" w:rsidRPr="00380B55" w:rsidTr="00B41C5E">
        <w:trPr>
          <w:trHeight w:val="31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Programming Languages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Java JDK1.4/1.5/1.6/1.7, C++, C, SQL, PL/SQL</w:t>
            </w:r>
          </w:p>
        </w:tc>
      </w:tr>
      <w:tr w:rsidR="00380B55" w:rsidRPr="00380B55" w:rsidTr="00B41C5E">
        <w:trPr>
          <w:trHeight w:val="503"/>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Application/Web Servers: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 xml:space="preserve">Oracle/BEA WebLogic 8.1/9.1, </w:t>
            </w:r>
            <w:r w:rsidR="008A3649">
              <w:rPr>
                <w:bCs/>
                <w:color w:val="000000" w:themeColor="text1"/>
              </w:rPr>
              <w:t xml:space="preserve">(WAS) </w:t>
            </w:r>
            <w:r w:rsidRPr="00380B55">
              <w:rPr>
                <w:bCs/>
                <w:color w:val="000000" w:themeColor="text1"/>
              </w:rPr>
              <w:t>IBM WebSphere 5.1/6.0/6.1/7.0, JBoss, Tomcat 5.0.28/6.0, Jetty Server, jerkins</w:t>
            </w:r>
            <w:r w:rsidR="00F15800">
              <w:rPr>
                <w:bCs/>
                <w:color w:val="000000" w:themeColor="text1"/>
              </w:rPr>
              <w:t>, AEM 6.0.</w:t>
            </w:r>
          </w:p>
        </w:tc>
      </w:tr>
      <w:tr w:rsidR="00380B55" w:rsidRPr="00380B55" w:rsidTr="00B41C5E">
        <w:trPr>
          <w:trHeight w:val="30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Frameworks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Struts 2.x/1.x, Spring 3.x, Hibernate 3.x, JSF 1.2/2.0,iBatis,Angular Ionic</w:t>
            </w:r>
            <w:r w:rsidR="004F279E">
              <w:rPr>
                <w:bCs/>
                <w:color w:val="000000" w:themeColor="text1"/>
              </w:rPr>
              <w:t>,RCP</w:t>
            </w:r>
          </w:p>
        </w:tc>
      </w:tr>
      <w:tr w:rsidR="00380B55" w:rsidRPr="00380B55" w:rsidTr="00B41C5E">
        <w:trPr>
          <w:trHeight w:val="183"/>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IDEs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Eclipse 3.x, IBM WebSphere Application Developer 5.x, IBM RAD,STS</w:t>
            </w:r>
          </w:p>
        </w:tc>
      </w:tr>
      <w:tr w:rsidR="00380B55" w:rsidRPr="00380B55" w:rsidTr="00B41C5E">
        <w:trPr>
          <w:trHeight w:val="1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Web technologies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 xml:space="preserve">JSP, JavaScript, jQuery, AJAX, XML, XSLT, HTML, DHTML, CSS, Bootstrap, Angular JS, </w:t>
            </w:r>
            <w:r w:rsidR="003C2EDC">
              <w:rPr>
                <w:bCs/>
                <w:color w:val="000000" w:themeColor="text1"/>
              </w:rPr>
              <w:t>Express.js,</w:t>
            </w:r>
            <w:r w:rsidR="005F1EAB">
              <w:rPr>
                <w:bCs/>
                <w:color w:val="000000" w:themeColor="text1"/>
              </w:rPr>
              <w:t xml:space="preserve"> </w:t>
            </w:r>
            <w:r w:rsidRPr="00380B55">
              <w:rPr>
                <w:bCs/>
                <w:color w:val="000000" w:themeColor="text1"/>
              </w:rPr>
              <w:t>Ext JS, Backbone JS, Node JS.</w:t>
            </w:r>
          </w:p>
        </w:tc>
      </w:tr>
      <w:tr w:rsidR="00380B55" w:rsidRPr="00380B55" w:rsidTr="00B41C5E">
        <w:trPr>
          <w:trHeight w:val="2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Web Services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JAX-WS, JAX-RPC, JAX-RS, SOAP, WSDL, UDDI,REST</w:t>
            </w:r>
          </w:p>
        </w:tc>
      </w:tr>
      <w:tr w:rsidR="00380B55" w:rsidRPr="00380B55" w:rsidTr="00B41C5E">
        <w:trPr>
          <w:trHeight w:val="325"/>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XML 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 xml:space="preserve">JAXB, Apache Axis, </w:t>
            </w:r>
            <w:proofErr w:type="spellStart"/>
            <w:r w:rsidRPr="00380B55">
              <w:rPr>
                <w:bCs/>
                <w:color w:val="000000" w:themeColor="text1"/>
              </w:rPr>
              <w:t>Altova</w:t>
            </w:r>
            <w:proofErr w:type="spellEnd"/>
            <w:r w:rsidR="00F15800">
              <w:rPr>
                <w:bCs/>
                <w:color w:val="000000" w:themeColor="text1"/>
              </w:rPr>
              <w:t xml:space="preserve"> ,</w:t>
            </w:r>
            <w:r w:rsidRPr="00380B55">
              <w:rPr>
                <w:bCs/>
                <w:color w:val="000000" w:themeColor="text1"/>
              </w:rPr>
              <w:t xml:space="preserve"> </w:t>
            </w:r>
            <w:proofErr w:type="spellStart"/>
            <w:r w:rsidRPr="00380B55">
              <w:rPr>
                <w:bCs/>
                <w:color w:val="000000" w:themeColor="text1"/>
              </w:rPr>
              <w:t>XMLSpy</w:t>
            </w:r>
            <w:proofErr w:type="spellEnd"/>
          </w:p>
        </w:tc>
      </w:tr>
      <w:tr w:rsidR="00380B55" w:rsidRPr="00380B55" w:rsidTr="00B41C5E">
        <w:trPr>
          <w:trHeight w:val="121"/>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Methodologies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Agile, Scrum, RUP, TDD, OOAD, SDLC Waterfall model</w:t>
            </w:r>
          </w:p>
        </w:tc>
      </w:tr>
      <w:tr w:rsidR="00380B55" w:rsidRPr="00380B55" w:rsidTr="00B41C5E">
        <w:trPr>
          <w:trHeight w:val="187"/>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Modeling 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UML, Rational Rose, Visio</w:t>
            </w:r>
          </w:p>
        </w:tc>
      </w:tr>
      <w:tr w:rsidR="00380B55" w:rsidRPr="00380B55" w:rsidTr="00B41C5E">
        <w:trPr>
          <w:trHeight w:val="2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Testing technologies/tools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JUnit, JMeter, HtmlUnit</w:t>
            </w:r>
          </w:p>
        </w:tc>
      </w:tr>
      <w:tr w:rsidR="00380B55" w:rsidRPr="00380B55" w:rsidTr="00B41C5E">
        <w:trPr>
          <w:trHeight w:val="226"/>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Database Servers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bCs/>
                <w:color w:val="000000" w:themeColor="text1"/>
              </w:rPr>
            </w:pPr>
            <w:r w:rsidRPr="00380B55">
              <w:rPr>
                <w:bCs/>
                <w:color w:val="000000" w:themeColor="text1"/>
              </w:rPr>
              <w:t>Oracle 8i/9i/10g/11i, DB2, SQL Server 2000/2005/2008, MySQL,Informix and DB2.</w:t>
            </w:r>
          </w:p>
        </w:tc>
      </w:tr>
      <w:tr w:rsidR="00380B55" w:rsidRPr="00380B55" w:rsidTr="00B41C5E">
        <w:trPr>
          <w:trHeight w:val="248"/>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Version Control</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CVS, SVN, Rational clearcase</w:t>
            </w:r>
          </w:p>
        </w:tc>
      </w:tr>
      <w:tr w:rsidR="00380B55" w:rsidRPr="00380B55" w:rsidTr="00B41C5E">
        <w:trPr>
          <w:trHeight w:val="298"/>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Build Tools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ANT, Maven</w:t>
            </w:r>
          </w:p>
        </w:tc>
      </w:tr>
      <w:tr w:rsidR="00380B55" w:rsidRPr="00380B55" w:rsidTr="00B41C5E">
        <w:trPr>
          <w:trHeight w:val="320"/>
        </w:trPr>
        <w:tc>
          <w:tcPr>
            <w:tcW w:w="2805"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Calibri"/>
                <w:b/>
                <w:color w:val="000000" w:themeColor="text1"/>
              </w:rPr>
            </w:pPr>
            <w:r w:rsidRPr="00380B55">
              <w:rPr>
                <w:rFonts w:eastAsia="Calibri"/>
                <w:b/>
                <w:color w:val="000000" w:themeColor="text1"/>
              </w:rPr>
              <w:t>Platforms</w:t>
            </w:r>
          </w:p>
        </w:tc>
        <w:tc>
          <w:tcPr>
            <w:tcW w:w="8111" w:type="dxa"/>
            <w:hideMark/>
          </w:tcPr>
          <w:p w:rsidR="00B96124" w:rsidRPr="00380B55" w:rsidRDefault="00B96124" w:rsidP="00B41C5E">
            <w:pPr>
              <w:widowControl w:val="0"/>
              <w:overflowPunct w:val="0"/>
              <w:autoSpaceDE w:val="0"/>
              <w:autoSpaceDN w:val="0"/>
              <w:adjustRightInd w:val="0"/>
              <w:spacing w:after="0" w:line="240" w:lineRule="auto"/>
              <w:textAlignment w:val="baseline"/>
              <w:rPr>
                <w:rFonts w:eastAsia="Times New Roman"/>
                <w:bCs/>
                <w:color w:val="000000" w:themeColor="text1"/>
              </w:rPr>
            </w:pPr>
            <w:r w:rsidRPr="00380B55">
              <w:rPr>
                <w:bCs/>
                <w:color w:val="000000" w:themeColor="text1"/>
              </w:rPr>
              <w:t>Windows 2000/98/95/NT4.0, UNIX</w:t>
            </w:r>
          </w:p>
        </w:tc>
      </w:tr>
    </w:tbl>
    <w:p w:rsidR="00B96124" w:rsidRPr="00380B55" w:rsidRDefault="00B96124" w:rsidP="005F5990">
      <w:pPr>
        <w:spacing w:after="0" w:line="240" w:lineRule="auto"/>
        <w:rPr>
          <w:color w:val="000000" w:themeColor="text1"/>
        </w:rPr>
      </w:pPr>
    </w:p>
    <w:p w:rsidR="00B96124" w:rsidRPr="00380B55" w:rsidRDefault="00B96124" w:rsidP="005F5990">
      <w:pPr>
        <w:spacing w:after="0" w:line="240" w:lineRule="auto"/>
        <w:rPr>
          <w:b/>
          <w:i/>
          <w:color w:val="000000" w:themeColor="text1"/>
          <w:sz w:val="24"/>
          <w:szCs w:val="24"/>
        </w:rPr>
      </w:pPr>
    </w:p>
    <w:p w:rsidR="00B96124" w:rsidRPr="00380B55" w:rsidRDefault="00B96124" w:rsidP="005F5990">
      <w:pPr>
        <w:spacing w:after="0" w:line="240" w:lineRule="auto"/>
        <w:rPr>
          <w:b/>
          <w:i/>
          <w:color w:val="000000" w:themeColor="text1"/>
          <w:sz w:val="24"/>
          <w:szCs w:val="24"/>
        </w:rPr>
      </w:pPr>
      <w:r w:rsidRPr="00380B55">
        <w:rPr>
          <w:b/>
          <w:i/>
          <w:color w:val="000000" w:themeColor="text1"/>
          <w:sz w:val="24"/>
          <w:szCs w:val="24"/>
        </w:rPr>
        <w:t>EDUCATION:</w:t>
      </w:r>
      <w:r w:rsidRPr="00380B55">
        <w:rPr>
          <w:b/>
          <w:color w:val="000000" w:themeColor="text1"/>
          <w:sz w:val="24"/>
          <w:szCs w:val="24"/>
        </w:rPr>
        <w:t xml:space="preserve"> _______________________________________________________________________________________</w:t>
      </w:r>
    </w:p>
    <w:p w:rsidR="00B96124" w:rsidRPr="00380B55" w:rsidRDefault="00B96124" w:rsidP="005F5990">
      <w:pPr>
        <w:pStyle w:val="ListParagraph"/>
        <w:numPr>
          <w:ilvl w:val="0"/>
          <w:numId w:val="20"/>
        </w:numPr>
        <w:spacing w:after="0" w:line="240" w:lineRule="auto"/>
        <w:rPr>
          <w:color w:val="000000" w:themeColor="text1"/>
        </w:rPr>
      </w:pPr>
      <w:r w:rsidRPr="00380B55">
        <w:rPr>
          <w:color w:val="000000" w:themeColor="text1"/>
        </w:rPr>
        <w:t xml:space="preserve">Completed Bachelors of Engineering in </w:t>
      </w:r>
      <w:r w:rsidRPr="00380B55">
        <w:rPr>
          <w:b/>
          <w:color w:val="000000" w:themeColor="text1"/>
        </w:rPr>
        <w:t>SVU</w:t>
      </w:r>
      <w:r w:rsidRPr="00380B55">
        <w:rPr>
          <w:color w:val="000000" w:themeColor="text1"/>
        </w:rPr>
        <w:t>, India.</w:t>
      </w:r>
    </w:p>
    <w:p w:rsidR="00B96124" w:rsidRDefault="00B96124" w:rsidP="005F5990">
      <w:pPr>
        <w:pStyle w:val="ListParagraph"/>
        <w:numPr>
          <w:ilvl w:val="0"/>
          <w:numId w:val="20"/>
        </w:numPr>
        <w:spacing w:after="0" w:line="240" w:lineRule="auto"/>
        <w:rPr>
          <w:color w:val="000000" w:themeColor="text1"/>
        </w:rPr>
      </w:pPr>
      <w:r w:rsidRPr="00380B55">
        <w:rPr>
          <w:color w:val="000000" w:themeColor="text1"/>
        </w:rPr>
        <w:t>Top 5% in the class.</w:t>
      </w:r>
    </w:p>
    <w:p w:rsidR="003E20A2" w:rsidRPr="00380B55" w:rsidRDefault="003E20A2" w:rsidP="003E20A2">
      <w:pPr>
        <w:pStyle w:val="ListParagraph"/>
        <w:spacing w:after="0" w:line="240" w:lineRule="auto"/>
        <w:ind w:left="1440"/>
        <w:rPr>
          <w:color w:val="000000" w:themeColor="text1"/>
        </w:rPr>
      </w:pPr>
    </w:p>
    <w:p w:rsidR="00B96124" w:rsidRPr="00380B55" w:rsidRDefault="00B96124" w:rsidP="005F5990">
      <w:pPr>
        <w:spacing w:after="0" w:line="240" w:lineRule="auto"/>
        <w:contextualSpacing/>
        <w:rPr>
          <w:b/>
          <w:color w:val="000000" w:themeColor="text1"/>
          <w:sz w:val="24"/>
          <w:szCs w:val="24"/>
        </w:rPr>
      </w:pPr>
      <w:r w:rsidRPr="00380B55">
        <w:rPr>
          <w:b/>
          <w:i/>
          <w:color w:val="000000" w:themeColor="text1"/>
          <w:sz w:val="24"/>
          <w:szCs w:val="24"/>
        </w:rPr>
        <w:t>WORK HISTORY:</w:t>
      </w:r>
      <w:r w:rsidRPr="00380B55">
        <w:rPr>
          <w:b/>
          <w:color w:val="000000" w:themeColor="text1"/>
          <w:sz w:val="24"/>
          <w:szCs w:val="24"/>
        </w:rPr>
        <w:t xml:space="preserve"> _________________________________________________________________________</w:t>
      </w:r>
    </w:p>
    <w:p w:rsidR="00B96124" w:rsidRPr="00380B55" w:rsidRDefault="00B96124" w:rsidP="005F5990">
      <w:pPr>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 xml:space="preserve">APRIL 15 – Current </w:t>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t xml:space="preserve">             Role- Sr. Java/ J2EE Full Stack Developer</w:t>
      </w:r>
    </w:p>
    <w:p w:rsidR="00B96124" w:rsidRPr="00380B55" w:rsidRDefault="00B96124" w:rsidP="005F5990">
      <w:pPr>
        <w:spacing w:after="0" w:line="240" w:lineRule="auto"/>
        <w:ind w:left="5040" w:firstLine="720"/>
        <w:contextualSpacing/>
        <w:rPr>
          <w:rFonts w:cs="Arial"/>
          <w:b/>
          <w:bCs/>
          <w:i/>
          <w:color w:val="000000" w:themeColor="text1"/>
          <w:sz w:val="24"/>
          <w:szCs w:val="24"/>
        </w:rPr>
      </w:pPr>
      <w:r w:rsidRPr="00380B55">
        <w:rPr>
          <w:rFonts w:cs="Arial"/>
          <w:b/>
          <w:bCs/>
          <w:i/>
          <w:color w:val="000000" w:themeColor="text1"/>
          <w:sz w:val="24"/>
          <w:szCs w:val="24"/>
        </w:rPr>
        <w:t xml:space="preserve">            Client- </w:t>
      </w:r>
      <w:r w:rsidR="004E7A08">
        <w:rPr>
          <w:rFonts w:cs="Arial"/>
          <w:b/>
          <w:bCs/>
          <w:i/>
          <w:color w:val="000000" w:themeColor="text1"/>
          <w:sz w:val="24"/>
          <w:szCs w:val="24"/>
        </w:rPr>
        <w:t xml:space="preserve">Wells Fargo, </w:t>
      </w:r>
      <w:r w:rsidR="00780DE6">
        <w:rPr>
          <w:rFonts w:cs="Arial"/>
          <w:b/>
          <w:bCs/>
          <w:i/>
          <w:color w:val="000000" w:themeColor="text1"/>
          <w:sz w:val="24"/>
          <w:szCs w:val="24"/>
        </w:rPr>
        <w:t>Charlotte,</w:t>
      </w:r>
      <w:r w:rsidR="004E7A08">
        <w:rPr>
          <w:rFonts w:cs="Arial"/>
          <w:b/>
          <w:bCs/>
          <w:i/>
          <w:color w:val="000000" w:themeColor="text1"/>
          <w:sz w:val="24"/>
          <w:szCs w:val="24"/>
        </w:rPr>
        <w:t xml:space="preserve"> NC</w:t>
      </w:r>
      <w:r w:rsidRPr="00380B55">
        <w:rPr>
          <w:rFonts w:cs="Arial"/>
          <w:b/>
          <w:bCs/>
          <w:i/>
          <w:color w:val="000000" w:themeColor="text1"/>
          <w:sz w:val="24"/>
          <w:szCs w:val="24"/>
        </w:rPr>
        <w:t>, USA</w:t>
      </w:r>
    </w:p>
    <w:p w:rsidR="00B96124" w:rsidRPr="00380B55" w:rsidRDefault="00B96124" w:rsidP="005F5990">
      <w:pPr>
        <w:spacing w:after="0" w:line="240" w:lineRule="auto"/>
        <w:ind w:left="6480"/>
        <w:contextualSpacing/>
        <w:rPr>
          <w:rFonts w:cs="Arial"/>
          <w:b/>
          <w:bCs/>
          <w:i/>
          <w:color w:val="000000" w:themeColor="text1"/>
          <w:sz w:val="24"/>
          <w:szCs w:val="24"/>
        </w:rPr>
      </w:pPr>
    </w:p>
    <w:p w:rsidR="00B96124" w:rsidRPr="00380B55" w:rsidRDefault="00B96124" w:rsidP="005F5990">
      <w:pPr>
        <w:spacing w:after="0" w:line="240" w:lineRule="auto"/>
        <w:contextualSpacing/>
        <w:rPr>
          <w:rStyle w:val="bold1"/>
          <w:rFonts w:asciiTheme="minorHAnsi" w:hAnsiTheme="minorHAnsi"/>
          <w:color w:val="000000" w:themeColor="text1"/>
          <w:sz w:val="24"/>
          <w:szCs w:val="24"/>
        </w:rPr>
      </w:pPr>
      <w:r w:rsidRPr="00380B55">
        <w:rPr>
          <w:rFonts w:cs="Arial"/>
          <w:b/>
          <w:bCs/>
          <w:i/>
          <w:color w:val="000000" w:themeColor="text1"/>
          <w:sz w:val="24"/>
          <w:szCs w:val="24"/>
        </w:rPr>
        <w:t>Team Size- 05</w:t>
      </w:r>
      <w:r w:rsidRPr="00380B55">
        <w:rPr>
          <w:rFonts w:cs="Arial"/>
          <w:b/>
          <w:bCs/>
          <w:color w:val="000000" w:themeColor="text1"/>
          <w:sz w:val="24"/>
          <w:szCs w:val="24"/>
        </w:rPr>
        <w:tab/>
      </w:r>
      <w:r w:rsidRPr="00380B55">
        <w:rPr>
          <w:rFonts w:cs="Arial"/>
          <w:b/>
          <w:bCs/>
          <w:color w:val="000000" w:themeColor="text1"/>
          <w:sz w:val="24"/>
          <w:szCs w:val="24"/>
        </w:rPr>
        <w:tab/>
      </w:r>
    </w:p>
    <w:p w:rsidR="00B96124" w:rsidRPr="00380B55" w:rsidRDefault="00B96124" w:rsidP="005F5990">
      <w:pPr>
        <w:pStyle w:val="NoSpacingLatinCambria"/>
        <w:spacing w:after="0" w:line="240" w:lineRule="auto"/>
        <w:jc w:val="left"/>
        <w:rPr>
          <w:rStyle w:val="bold1"/>
          <w:rFonts w:asciiTheme="minorHAnsi" w:hAnsiTheme="minorHAnsi"/>
          <w:i/>
          <w:color w:val="000000" w:themeColor="text1"/>
          <w:sz w:val="24"/>
          <w:szCs w:val="24"/>
          <w:u w:val="single"/>
        </w:rPr>
      </w:pPr>
      <w:r w:rsidRPr="00380B55">
        <w:rPr>
          <w:rStyle w:val="bold1"/>
          <w:rFonts w:asciiTheme="minorHAnsi" w:hAnsiTheme="minorHAnsi"/>
          <w:i/>
          <w:color w:val="000000" w:themeColor="text1"/>
          <w:sz w:val="24"/>
          <w:szCs w:val="24"/>
          <w:u w:val="single"/>
        </w:rPr>
        <w:t>Description:</w:t>
      </w:r>
    </w:p>
    <w:p w:rsidR="004E7A08" w:rsidRPr="004E7A08" w:rsidRDefault="004E7A08" w:rsidP="004E7A08">
      <w:pPr>
        <w:pStyle w:val="NoSpacing"/>
        <w:rPr>
          <w:rFonts w:ascii="Times New Roman" w:hAnsi="Times New Roman" w:cs="Times New Roman"/>
          <w:sz w:val="24"/>
          <w:szCs w:val="24"/>
        </w:rPr>
      </w:pPr>
      <w:r w:rsidRPr="004E7A08">
        <w:rPr>
          <w:shd w:val="clear" w:color="auto" w:fill="FFFFFF"/>
        </w:rPr>
        <w:t> BUFFET (Better User Interface for Foreign Exchange Transactions) is a front office application that facilitates the trading, sales and operational processing of foreign exchange cash transactions. Within BUFFET, the Order board allows user to monitor, fill and book internal or external request to purchase or sell the currency when the market exchange rates for particular currency pair interacts the desired.</w:t>
      </w:r>
    </w:p>
    <w:p w:rsidR="006D6458" w:rsidRPr="006D6458" w:rsidRDefault="006D6458" w:rsidP="006D6458">
      <w:pPr>
        <w:pStyle w:val="NoSpacingLatinCambria"/>
        <w:spacing w:after="0" w:line="240" w:lineRule="auto"/>
        <w:jc w:val="left"/>
        <w:rPr>
          <w:rFonts w:asciiTheme="minorHAnsi" w:hAnsiTheme="minorHAnsi" w:cs="Arial"/>
          <w:color w:val="000000" w:themeColor="text1"/>
          <w:shd w:val="clear" w:color="auto" w:fill="FFFFFF"/>
        </w:rPr>
      </w:pPr>
    </w:p>
    <w:p w:rsidR="00B96124" w:rsidRPr="00380B55" w:rsidRDefault="00B96124" w:rsidP="005F5990">
      <w:pPr>
        <w:widowControl w:val="0"/>
        <w:autoSpaceDE w:val="0"/>
        <w:autoSpaceDN w:val="0"/>
        <w:adjustRightInd w:val="0"/>
        <w:snapToGrid w:val="0"/>
        <w:spacing w:after="0" w:line="240" w:lineRule="auto"/>
        <w:jc w:val="both"/>
        <w:rPr>
          <w:rFonts w:cs="Arial"/>
          <w:b/>
          <w:color w:val="000000" w:themeColor="text1"/>
          <w:sz w:val="24"/>
          <w:szCs w:val="24"/>
          <w:u w:val="single"/>
        </w:rPr>
      </w:pPr>
      <w:r w:rsidRPr="00380B55">
        <w:rPr>
          <w:rFonts w:cs="Arial"/>
          <w:b/>
          <w:i/>
          <w:color w:val="000000" w:themeColor="text1"/>
          <w:sz w:val="24"/>
          <w:szCs w:val="24"/>
          <w:u w:val="single"/>
        </w:rPr>
        <w:t>Responsibilities</w:t>
      </w:r>
      <w:r w:rsidRPr="00380B55">
        <w:rPr>
          <w:rFonts w:cs="Arial"/>
          <w:b/>
          <w:color w:val="000000" w:themeColor="text1"/>
          <w:sz w:val="24"/>
          <w:szCs w:val="24"/>
          <w:u w:val="single"/>
        </w:rPr>
        <w:t>:</w:t>
      </w:r>
    </w:p>
    <w:p w:rsidR="00B96124" w:rsidRPr="00380B55" w:rsidRDefault="00B96124" w:rsidP="005F5990">
      <w:pPr>
        <w:widowControl w:val="0"/>
        <w:autoSpaceDE w:val="0"/>
        <w:autoSpaceDN w:val="0"/>
        <w:adjustRightInd w:val="0"/>
        <w:snapToGrid w:val="0"/>
        <w:spacing w:after="0" w:line="240" w:lineRule="auto"/>
        <w:jc w:val="both"/>
        <w:rPr>
          <w:rFonts w:cs="Arial"/>
          <w:b/>
          <w:color w:val="000000" w:themeColor="text1"/>
          <w:u w:val="single"/>
          <w:vertAlign w:val="subscript"/>
        </w:rPr>
      </w:pPr>
    </w:p>
    <w:p w:rsidR="00B96124" w:rsidRPr="00380B55" w:rsidRDefault="00B96124" w:rsidP="005F5990">
      <w:pPr>
        <w:widowControl w:val="0"/>
        <w:numPr>
          <w:ilvl w:val="0"/>
          <w:numId w:val="3"/>
        </w:numPr>
        <w:tabs>
          <w:tab w:val="num" w:pos="360"/>
        </w:tabs>
        <w:autoSpaceDE w:val="0"/>
        <w:autoSpaceDN w:val="0"/>
        <w:adjustRightInd w:val="0"/>
        <w:snapToGrid w:val="0"/>
        <w:spacing w:after="0" w:line="240" w:lineRule="auto"/>
        <w:ind w:left="360"/>
        <w:jc w:val="both"/>
        <w:rPr>
          <w:rFonts w:cs="Arial"/>
          <w:color w:val="000000" w:themeColor="text1"/>
        </w:rPr>
      </w:pPr>
      <w:r w:rsidRPr="00380B55">
        <w:rPr>
          <w:rFonts w:cs="Arial"/>
          <w:color w:val="000000" w:themeColor="text1"/>
        </w:rPr>
        <w:t>Involving in preparing System and business Requirements</w:t>
      </w:r>
      <w:r w:rsidR="003E20A2">
        <w:rPr>
          <w:rFonts w:cs="Arial"/>
          <w:color w:val="000000" w:themeColor="text1"/>
        </w:rPr>
        <w:t xml:space="preserve"> and </w:t>
      </w:r>
      <w:r w:rsidR="003E20A2" w:rsidRPr="00380B55">
        <w:rPr>
          <w:rFonts w:cs="Arial"/>
          <w:color w:val="000000" w:themeColor="text1"/>
        </w:rPr>
        <w:t>Detailed Design document</w:t>
      </w:r>
      <w:r w:rsidRPr="00380B55">
        <w:rPr>
          <w:rFonts w:cs="Arial"/>
          <w:color w:val="000000" w:themeColor="text1"/>
        </w:rPr>
        <w:t xml:space="preserve"> for the project.</w:t>
      </w:r>
    </w:p>
    <w:p w:rsidR="00B96124" w:rsidRPr="00380B55" w:rsidRDefault="00B96124" w:rsidP="005F5990">
      <w:pPr>
        <w:widowControl w:val="0"/>
        <w:numPr>
          <w:ilvl w:val="0"/>
          <w:numId w:val="3"/>
        </w:numPr>
        <w:tabs>
          <w:tab w:val="num" w:pos="360"/>
        </w:tabs>
        <w:autoSpaceDE w:val="0"/>
        <w:autoSpaceDN w:val="0"/>
        <w:adjustRightInd w:val="0"/>
        <w:snapToGrid w:val="0"/>
        <w:spacing w:after="0" w:line="240" w:lineRule="auto"/>
        <w:ind w:left="360"/>
        <w:jc w:val="both"/>
        <w:rPr>
          <w:rFonts w:cs="Arial"/>
          <w:color w:val="000000" w:themeColor="text1"/>
        </w:rPr>
      </w:pPr>
      <w:r w:rsidRPr="00380B55">
        <w:rPr>
          <w:rFonts w:cs="Arial"/>
          <w:color w:val="000000" w:themeColor="text1"/>
        </w:rPr>
        <w:t>Actively involving in Analysis, Design, Development, System Testing and User Acceptance Testing.  Successfully followed agile methodology in the Scrum Cycle model.</w:t>
      </w:r>
    </w:p>
    <w:p w:rsidR="00B96124" w:rsidRPr="00380B55" w:rsidRDefault="00B96124" w:rsidP="005F5990">
      <w:pPr>
        <w:widowControl w:val="0"/>
        <w:numPr>
          <w:ilvl w:val="0"/>
          <w:numId w:val="3"/>
        </w:numPr>
        <w:tabs>
          <w:tab w:val="num" w:pos="360"/>
        </w:tabs>
        <w:autoSpaceDE w:val="0"/>
        <w:autoSpaceDN w:val="0"/>
        <w:adjustRightInd w:val="0"/>
        <w:snapToGrid w:val="0"/>
        <w:spacing w:after="0" w:line="240" w:lineRule="auto"/>
        <w:ind w:left="360"/>
        <w:jc w:val="both"/>
        <w:rPr>
          <w:rFonts w:cs="Arial"/>
          <w:color w:val="000000" w:themeColor="text1"/>
        </w:rPr>
      </w:pPr>
      <w:r w:rsidRPr="00380B55">
        <w:rPr>
          <w:color w:val="000000" w:themeColor="text1"/>
        </w:rPr>
        <w:t xml:space="preserve">Install, configure, deploy, load balancing, performance tune and maintaining of </w:t>
      </w:r>
      <w:r w:rsidRPr="00380B55">
        <w:rPr>
          <w:b/>
          <w:color w:val="000000" w:themeColor="text1"/>
        </w:rPr>
        <w:t>Tomcat 6.0.35</w:t>
      </w:r>
      <w:r w:rsidRPr="00380B55">
        <w:rPr>
          <w:color w:val="000000" w:themeColor="text1"/>
        </w:rPr>
        <w:t xml:space="preserve"> and </w:t>
      </w:r>
      <w:proofErr w:type="spellStart"/>
      <w:r w:rsidRPr="00380B55">
        <w:rPr>
          <w:b/>
          <w:color w:val="000000" w:themeColor="text1"/>
        </w:rPr>
        <w:t>Jboss</w:t>
      </w:r>
      <w:proofErr w:type="spellEnd"/>
      <w:r w:rsidRPr="00380B55">
        <w:rPr>
          <w:b/>
          <w:color w:val="000000" w:themeColor="text1"/>
        </w:rPr>
        <w:t xml:space="preserve"> 4.3.0 servers.</w:t>
      </w:r>
      <w:r w:rsidRPr="00380B55">
        <w:rPr>
          <w:rFonts w:cs="Arial"/>
          <w:color w:val="000000" w:themeColor="text1"/>
        </w:rPr>
        <w:t xml:space="preserve"> </w:t>
      </w:r>
      <w:r w:rsidRPr="00380B55">
        <w:rPr>
          <w:color w:val="000000" w:themeColor="text1"/>
        </w:rPr>
        <w:t xml:space="preserve">Using Java-J2EE patterns like </w:t>
      </w:r>
      <w:r w:rsidRPr="00380B55">
        <w:rPr>
          <w:b/>
          <w:color w:val="000000" w:themeColor="text1"/>
        </w:rPr>
        <w:t>Model View Controller (MVC)</w:t>
      </w:r>
      <w:r w:rsidRPr="00380B55">
        <w:rPr>
          <w:color w:val="000000" w:themeColor="text1"/>
        </w:rPr>
        <w:t xml:space="preserve">, Business Delegate, Data Transfer Objects, </w:t>
      </w:r>
      <w:r w:rsidRPr="00380B55">
        <w:rPr>
          <w:color w:val="000000" w:themeColor="text1"/>
        </w:rPr>
        <w:lastRenderedPageBreak/>
        <w:t>Data Access Objects, factory patterns.</w:t>
      </w:r>
    </w:p>
    <w:p w:rsidR="00B96124" w:rsidRPr="00380B55" w:rsidRDefault="00B96124" w:rsidP="005F5990">
      <w:pPr>
        <w:pStyle w:val="ListParagraph"/>
        <w:numPr>
          <w:ilvl w:val="0"/>
          <w:numId w:val="18"/>
        </w:numPr>
        <w:tabs>
          <w:tab w:val="left" w:pos="360"/>
          <w:tab w:val="left" w:pos="720"/>
          <w:tab w:val="left" w:pos="1080"/>
        </w:tabs>
        <w:suppressAutoHyphens/>
        <w:spacing w:after="0" w:line="240" w:lineRule="auto"/>
        <w:jc w:val="both"/>
        <w:rPr>
          <w:color w:val="000000" w:themeColor="text1"/>
        </w:rPr>
      </w:pPr>
      <w:r w:rsidRPr="00380B55">
        <w:rPr>
          <w:color w:val="000000" w:themeColor="text1"/>
        </w:rPr>
        <w:t xml:space="preserve">Designing and developing the </w:t>
      </w:r>
      <w:r w:rsidRPr="007F2E3C">
        <w:rPr>
          <w:b/>
          <w:color w:val="000000" w:themeColor="text1"/>
        </w:rPr>
        <w:t>End Points (Controllers</w:t>
      </w:r>
      <w:r w:rsidRPr="00380B55">
        <w:rPr>
          <w:color w:val="000000" w:themeColor="text1"/>
        </w:rPr>
        <w:t xml:space="preserve">), </w:t>
      </w:r>
      <w:r w:rsidRPr="007F2E3C">
        <w:rPr>
          <w:b/>
          <w:color w:val="000000" w:themeColor="text1"/>
        </w:rPr>
        <w:t>Business Layer</w:t>
      </w:r>
      <w:r w:rsidRPr="00380B55">
        <w:rPr>
          <w:color w:val="000000" w:themeColor="text1"/>
        </w:rPr>
        <w:t xml:space="preserve">, DAO Layer using Hibernate/JDBC template, using </w:t>
      </w:r>
      <w:r w:rsidRPr="007F2E3C">
        <w:rPr>
          <w:b/>
          <w:color w:val="000000" w:themeColor="text1"/>
        </w:rPr>
        <w:t>Spring IOC (Dependency Injection).</w:t>
      </w:r>
    </w:p>
    <w:p w:rsidR="00B96124" w:rsidRPr="00530F77" w:rsidRDefault="00B96124" w:rsidP="00530F77">
      <w:pPr>
        <w:pStyle w:val="ListParagraph"/>
        <w:numPr>
          <w:ilvl w:val="0"/>
          <w:numId w:val="18"/>
        </w:numPr>
        <w:tabs>
          <w:tab w:val="left" w:pos="360"/>
          <w:tab w:val="left" w:pos="720"/>
          <w:tab w:val="left" w:pos="1080"/>
        </w:tabs>
        <w:suppressAutoHyphens/>
        <w:spacing w:after="0" w:line="240" w:lineRule="auto"/>
        <w:jc w:val="both"/>
        <w:rPr>
          <w:color w:val="000000" w:themeColor="text1"/>
        </w:rPr>
      </w:pPr>
      <w:r w:rsidRPr="00380B55">
        <w:rPr>
          <w:color w:val="000000" w:themeColor="text1"/>
        </w:rPr>
        <w:t xml:space="preserve">Implementing applications using </w:t>
      </w:r>
      <w:r w:rsidRPr="00380B55">
        <w:rPr>
          <w:b/>
          <w:color w:val="000000" w:themeColor="text1"/>
        </w:rPr>
        <w:t>Spring Cloud Services</w:t>
      </w:r>
      <w:r w:rsidRPr="00380B55">
        <w:rPr>
          <w:color w:val="000000" w:themeColor="text1"/>
        </w:rPr>
        <w:t xml:space="preserve">, such as </w:t>
      </w:r>
      <w:hyperlink r:id="rId6" w:history="1">
        <w:r w:rsidRPr="00380B55">
          <w:rPr>
            <w:rFonts w:eastAsia="Times New Roman" w:cs="Times New Roman"/>
            <w:b/>
            <w:color w:val="000000" w:themeColor="text1"/>
          </w:rPr>
          <w:t>Config Server</w:t>
        </w:r>
      </w:hyperlink>
      <w:r w:rsidRPr="00380B55">
        <w:rPr>
          <w:rFonts w:eastAsia="Times New Roman" w:cs="Times New Roman"/>
          <w:b/>
          <w:color w:val="000000" w:themeColor="text1"/>
        </w:rPr>
        <w:t xml:space="preserve">, </w:t>
      </w:r>
      <w:hyperlink r:id="rId7" w:history="1">
        <w:r w:rsidRPr="00380B55">
          <w:rPr>
            <w:rFonts w:eastAsia="Times New Roman" w:cs="Times New Roman"/>
            <w:b/>
            <w:color w:val="000000" w:themeColor="text1"/>
          </w:rPr>
          <w:t>Service Registry</w:t>
        </w:r>
      </w:hyperlink>
      <w:r w:rsidRPr="00380B55">
        <w:rPr>
          <w:rFonts w:eastAsia="Times New Roman" w:cs="Times New Roman"/>
          <w:b/>
          <w:color w:val="000000" w:themeColor="text1"/>
        </w:rPr>
        <w:t xml:space="preserve">, </w:t>
      </w:r>
      <w:hyperlink r:id="rId8" w:history="1">
        <w:r w:rsidRPr="00380B55">
          <w:rPr>
            <w:rFonts w:eastAsia="Times New Roman" w:cs="Times New Roman"/>
            <w:b/>
            <w:color w:val="000000" w:themeColor="text1"/>
          </w:rPr>
          <w:t>Circuit Breaker Dashboard</w:t>
        </w:r>
      </w:hyperlink>
      <w:r w:rsidR="00530F77">
        <w:rPr>
          <w:rFonts w:eastAsia="Times New Roman" w:cs="Times New Roman"/>
          <w:b/>
          <w:color w:val="000000" w:themeColor="text1"/>
        </w:rPr>
        <w:t xml:space="preserve">. </w:t>
      </w:r>
      <w:r w:rsidRPr="00530F77">
        <w:rPr>
          <w:color w:val="000000" w:themeColor="text1"/>
        </w:rPr>
        <w:t xml:space="preserve">Extensively using </w:t>
      </w:r>
      <w:r w:rsidRPr="00530F77">
        <w:rPr>
          <w:b/>
          <w:color w:val="000000" w:themeColor="text1"/>
        </w:rPr>
        <w:t>MVC</w:t>
      </w:r>
      <w:r w:rsidRPr="00530F77">
        <w:rPr>
          <w:color w:val="000000" w:themeColor="text1"/>
        </w:rPr>
        <w:t xml:space="preserve">, </w:t>
      </w:r>
      <w:r w:rsidRPr="00530F77">
        <w:rPr>
          <w:b/>
          <w:color w:val="000000" w:themeColor="text1"/>
        </w:rPr>
        <w:t>Factory</w:t>
      </w:r>
      <w:r w:rsidRPr="00530F77">
        <w:rPr>
          <w:color w:val="000000" w:themeColor="text1"/>
        </w:rPr>
        <w:t>,</w:t>
      </w:r>
      <w:r w:rsidRPr="00530F77">
        <w:rPr>
          <w:b/>
          <w:color w:val="000000" w:themeColor="text1"/>
        </w:rPr>
        <w:t xml:space="preserve"> Delegate</w:t>
      </w:r>
      <w:r w:rsidRPr="00530F77">
        <w:rPr>
          <w:color w:val="000000" w:themeColor="text1"/>
        </w:rPr>
        <w:t xml:space="preserve"> and </w:t>
      </w:r>
      <w:r w:rsidRPr="00530F77">
        <w:rPr>
          <w:b/>
          <w:color w:val="000000" w:themeColor="text1"/>
        </w:rPr>
        <w:t>Singleton</w:t>
      </w:r>
      <w:r w:rsidRPr="00530F77">
        <w:rPr>
          <w:color w:val="000000" w:themeColor="text1"/>
        </w:rPr>
        <w:t xml:space="preserve"> design patterns.</w:t>
      </w:r>
    </w:p>
    <w:p w:rsidR="00B96124" w:rsidRPr="00403A91" w:rsidRDefault="00B96124" w:rsidP="00403A91">
      <w:pPr>
        <w:widowControl w:val="0"/>
        <w:numPr>
          <w:ilvl w:val="0"/>
          <w:numId w:val="18"/>
        </w:numPr>
        <w:autoSpaceDE w:val="0"/>
        <w:autoSpaceDN w:val="0"/>
        <w:adjustRightInd w:val="0"/>
        <w:snapToGrid w:val="0"/>
        <w:spacing w:after="0" w:line="240" w:lineRule="auto"/>
        <w:jc w:val="both"/>
        <w:rPr>
          <w:color w:val="000000" w:themeColor="text1"/>
        </w:rPr>
      </w:pPr>
      <w:r w:rsidRPr="00380B55">
        <w:rPr>
          <w:rFonts w:eastAsia="Questrial"/>
          <w:color w:val="000000" w:themeColor="text1"/>
        </w:rPr>
        <w:t xml:space="preserve">Working on </w:t>
      </w:r>
      <w:r w:rsidRPr="00380B55">
        <w:rPr>
          <w:rFonts w:eastAsia="Questrial"/>
          <w:b/>
          <w:color w:val="000000" w:themeColor="text1"/>
        </w:rPr>
        <w:t>Spring Security</w:t>
      </w:r>
      <w:r w:rsidR="005300DA">
        <w:rPr>
          <w:rFonts w:eastAsia="Questrial"/>
          <w:color w:val="000000" w:themeColor="text1"/>
        </w:rPr>
        <w:t xml:space="preserve"> for application authentication and </w:t>
      </w:r>
      <w:r w:rsidRPr="005300DA">
        <w:rPr>
          <w:color w:val="000000" w:themeColor="text1"/>
        </w:rPr>
        <w:t xml:space="preserve">Modifying the </w:t>
      </w:r>
      <w:r w:rsidRPr="005300DA">
        <w:rPr>
          <w:b/>
          <w:color w:val="000000" w:themeColor="text1"/>
        </w:rPr>
        <w:t>Spring MVC, REST Controllers</w:t>
      </w:r>
      <w:r w:rsidRPr="005300DA">
        <w:rPr>
          <w:color w:val="000000" w:themeColor="text1"/>
        </w:rPr>
        <w:t xml:space="preserve"> and Services classes as part off</w:t>
      </w:r>
      <w:r w:rsidRPr="005300DA">
        <w:rPr>
          <w:b/>
          <w:color w:val="000000" w:themeColor="text1"/>
        </w:rPr>
        <w:t>spring</w:t>
      </w:r>
      <w:r w:rsidRPr="005300DA">
        <w:rPr>
          <w:color w:val="000000" w:themeColor="text1"/>
        </w:rPr>
        <w:t xml:space="preserve"> framework. </w:t>
      </w:r>
      <w:r w:rsidRPr="0060695B">
        <w:rPr>
          <w:color w:val="000000" w:themeColor="text1"/>
        </w:rPr>
        <w:t>Using</w:t>
      </w:r>
      <w:r w:rsidRPr="0060695B">
        <w:rPr>
          <w:b/>
          <w:bCs/>
          <w:color w:val="000000" w:themeColor="text1"/>
        </w:rPr>
        <w:t xml:space="preserve"> Spring Framework AOP Module </w:t>
      </w:r>
      <w:r w:rsidRPr="0060695B">
        <w:rPr>
          <w:bCs/>
          <w:color w:val="000000" w:themeColor="text1"/>
        </w:rPr>
        <w:t xml:space="preserve">to implement </w:t>
      </w:r>
      <w:r w:rsidRPr="0060695B">
        <w:rPr>
          <w:b/>
          <w:bCs/>
          <w:color w:val="000000" w:themeColor="text1"/>
        </w:rPr>
        <w:t>logging</w:t>
      </w:r>
      <w:r w:rsidRPr="0060695B">
        <w:rPr>
          <w:bCs/>
          <w:color w:val="000000" w:themeColor="text1"/>
        </w:rPr>
        <w:t xml:space="preserve"> in the application for application status</w:t>
      </w:r>
      <w:r w:rsidR="00403A91">
        <w:rPr>
          <w:bCs/>
          <w:color w:val="000000" w:themeColor="text1"/>
        </w:rPr>
        <w:t xml:space="preserve"> and </w:t>
      </w:r>
      <w:r w:rsidRPr="00403A91">
        <w:rPr>
          <w:color w:val="000000" w:themeColor="text1"/>
        </w:rPr>
        <w:t xml:space="preserve">Using </w:t>
      </w:r>
      <w:r w:rsidRPr="00403A91">
        <w:rPr>
          <w:b/>
          <w:color w:val="000000" w:themeColor="text1"/>
        </w:rPr>
        <w:t>Spring DAO Module</w:t>
      </w:r>
      <w:r w:rsidRPr="00403A91">
        <w:rPr>
          <w:color w:val="000000" w:themeColor="text1"/>
        </w:rPr>
        <w:t xml:space="preserve"> along with Struts Framework to deal with Database.</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b/>
          <w:color w:val="000000" w:themeColor="text1"/>
        </w:rPr>
        <w:t xml:space="preserve">Spring MVC Framework IOC (Inversion of Control) </w:t>
      </w:r>
      <w:r w:rsidRPr="00380B55">
        <w:rPr>
          <w:color w:val="000000" w:themeColor="text1"/>
        </w:rPr>
        <w:t xml:space="preserve">design pattern is used to have relationships between application components. </w:t>
      </w:r>
    </w:p>
    <w:p w:rsidR="00B96124" w:rsidRPr="00380B55" w:rsidRDefault="00B96124" w:rsidP="005F5990">
      <w:pPr>
        <w:widowControl w:val="0"/>
        <w:numPr>
          <w:ilvl w:val="0"/>
          <w:numId w:val="18"/>
        </w:numPr>
        <w:autoSpaceDE w:val="0"/>
        <w:autoSpaceDN w:val="0"/>
        <w:adjustRightInd w:val="0"/>
        <w:snapToGrid w:val="0"/>
        <w:spacing w:after="0" w:line="240" w:lineRule="auto"/>
        <w:rPr>
          <w:rFonts w:eastAsia="Times"/>
          <w:color w:val="000000" w:themeColor="text1"/>
        </w:rPr>
      </w:pPr>
      <w:r w:rsidRPr="00380B55">
        <w:rPr>
          <w:color w:val="000000" w:themeColor="text1"/>
          <w:lang w:val="en-GB"/>
        </w:rPr>
        <w:t xml:space="preserve">Using </w:t>
      </w:r>
      <w:r w:rsidRPr="00380B55">
        <w:rPr>
          <w:b/>
          <w:color w:val="000000" w:themeColor="text1"/>
          <w:lang w:val="en-GB"/>
        </w:rPr>
        <w:t>Spring MVC Transaction Management, Spring/Hibernate Batch Transactions and Hibernate cache concepts.</w:t>
      </w:r>
      <w:r w:rsidRPr="00380B55">
        <w:rPr>
          <w:color w:val="000000" w:themeColor="text1"/>
          <w:shd w:val="clear" w:color="auto" w:fill="FFFFFF"/>
        </w:rPr>
        <w:t> </w:t>
      </w:r>
    </w:p>
    <w:p w:rsidR="00B96124" w:rsidRPr="00380B55" w:rsidRDefault="00B96124" w:rsidP="005F5990">
      <w:pPr>
        <w:pStyle w:val="ListParagraph"/>
        <w:numPr>
          <w:ilvl w:val="0"/>
          <w:numId w:val="18"/>
        </w:numPr>
        <w:spacing w:after="0" w:line="240" w:lineRule="auto"/>
        <w:rPr>
          <w:rFonts w:eastAsia="Times New Roman" w:cs="Times New Roman"/>
          <w:color w:val="000000" w:themeColor="text1"/>
        </w:rPr>
      </w:pPr>
      <w:r w:rsidRPr="00380B55">
        <w:rPr>
          <w:rFonts w:eastAsia="Times New Roman" w:cs="Arial"/>
          <w:color w:val="000000" w:themeColor="text1"/>
          <w:shd w:val="clear" w:color="auto" w:fill="FFFFFF"/>
        </w:rPr>
        <w:t>Developed </w:t>
      </w:r>
      <w:r w:rsidRPr="00380B55">
        <w:rPr>
          <w:rStyle w:val="NoSpacingChar"/>
          <w:rFonts w:asciiTheme="minorHAnsi" w:hAnsiTheme="minorHAnsi"/>
          <w:color w:val="000000" w:themeColor="text1"/>
        </w:rPr>
        <w:t>Micro Service </w:t>
      </w:r>
      <w:r w:rsidRPr="00380B55">
        <w:rPr>
          <w:rFonts w:eastAsia="Times New Roman" w:cs="Arial"/>
          <w:color w:val="000000" w:themeColor="text1"/>
          <w:shd w:val="clear" w:color="auto" w:fill="FFFFFF"/>
        </w:rPr>
        <w:t xml:space="preserve">to provide </w:t>
      </w:r>
      <w:r w:rsidRPr="00530F77">
        <w:rPr>
          <w:rFonts w:eastAsia="Times New Roman" w:cs="Arial"/>
          <w:b/>
          <w:color w:val="000000" w:themeColor="text1"/>
          <w:shd w:val="clear" w:color="auto" w:fill="FFFFFF"/>
        </w:rPr>
        <w:t>RESTful API</w:t>
      </w:r>
      <w:r w:rsidRPr="00380B55">
        <w:rPr>
          <w:rFonts w:eastAsia="Times New Roman" w:cs="Arial"/>
          <w:color w:val="000000" w:themeColor="text1"/>
          <w:shd w:val="clear" w:color="auto" w:fill="FFFFFF"/>
        </w:rPr>
        <w:t xml:space="preserve"> utilizing Spring Boot with Spring MVC.</w:t>
      </w:r>
    </w:p>
    <w:p w:rsidR="00B96124" w:rsidRPr="00474F69" w:rsidRDefault="00403A91" w:rsidP="00474F69">
      <w:pPr>
        <w:pStyle w:val="guru"/>
        <w:numPr>
          <w:ilvl w:val="0"/>
          <w:numId w:val="18"/>
        </w:numPr>
        <w:spacing w:after="0" w:line="240" w:lineRule="auto"/>
        <w:contextualSpacing/>
        <w:rPr>
          <w:rFonts w:asciiTheme="minorHAnsi" w:hAnsiTheme="minorHAnsi" w:cs="Times New Roman"/>
          <w:color w:val="000000" w:themeColor="text1"/>
        </w:rPr>
      </w:pPr>
      <w:r>
        <w:rPr>
          <w:rFonts w:asciiTheme="minorHAnsi" w:hAnsiTheme="minorHAnsi"/>
          <w:color w:val="000000" w:themeColor="text1"/>
          <w:shd w:val="clear" w:color="auto" w:fill="FFFFFF"/>
        </w:rPr>
        <w:t>Designing</w:t>
      </w:r>
      <w:r w:rsidR="00B96124" w:rsidRPr="00380B55">
        <w:rPr>
          <w:rFonts w:asciiTheme="minorHAnsi" w:hAnsiTheme="minorHAnsi"/>
          <w:color w:val="000000" w:themeColor="text1"/>
          <w:shd w:val="clear" w:color="auto" w:fill="FFFFFF"/>
        </w:rPr>
        <w:t xml:space="preserve"> and developed </w:t>
      </w:r>
      <w:r w:rsidR="00B96124" w:rsidRPr="00380B55">
        <w:rPr>
          <w:rStyle w:val="NoSpacingChar"/>
          <w:rFonts w:asciiTheme="minorHAnsi" w:hAnsiTheme="minorHAnsi"/>
          <w:color w:val="000000" w:themeColor="text1"/>
        </w:rPr>
        <w:t>Micro Services </w:t>
      </w:r>
      <w:r w:rsidR="00B96124" w:rsidRPr="00380B55">
        <w:rPr>
          <w:rFonts w:asciiTheme="minorHAnsi" w:hAnsiTheme="minorHAnsi"/>
          <w:color w:val="000000" w:themeColor="text1"/>
          <w:shd w:val="clear" w:color="auto" w:fill="FFFFFF"/>
        </w:rPr>
        <w:t xml:space="preserve">using </w:t>
      </w:r>
      <w:r w:rsidR="00B96124" w:rsidRPr="00403A91">
        <w:rPr>
          <w:rFonts w:asciiTheme="minorHAnsi" w:hAnsiTheme="minorHAnsi"/>
          <w:b/>
          <w:color w:val="000000" w:themeColor="text1"/>
          <w:shd w:val="clear" w:color="auto" w:fill="FFFFFF"/>
        </w:rPr>
        <w:t>(MEAN Stack) node.js, Mongo DB, Neo4J,</w:t>
      </w:r>
      <w:r w:rsidR="00B96124" w:rsidRPr="00380B55">
        <w:rPr>
          <w:rFonts w:asciiTheme="minorHAnsi" w:hAnsiTheme="minorHAnsi"/>
          <w:color w:val="000000" w:themeColor="text1"/>
          <w:shd w:val="clear" w:color="auto" w:fill="FFFFFF"/>
        </w:rPr>
        <w:t xml:space="preserve"> Elastic search on Cisco Private Cloud OpenStack Platform</w:t>
      </w:r>
      <w:r w:rsidR="005F1EAB">
        <w:rPr>
          <w:rFonts w:asciiTheme="minorHAnsi" w:hAnsiTheme="minorHAnsi"/>
          <w:color w:val="000000" w:themeColor="text1"/>
          <w:shd w:val="clear" w:color="auto" w:fill="FFFFFF"/>
        </w:rPr>
        <w:t xml:space="preserve"> using </w:t>
      </w:r>
      <w:r w:rsidR="005F1EAB" w:rsidRPr="005F1EAB">
        <w:rPr>
          <w:rFonts w:asciiTheme="minorHAnsi" w:hAnsiTheme="minorHAnsi"/>
          <w:b/>
          <w:color w:val="000000" w:themeColor="text1"/>
          <w:shd w:val="clear" w:color="auto" w:fill="FFFFFF"/>
        </w:rPr>
        <w:t>Express.js</w:t>
      </w:r>
      <w:r w:rsidR="00B96124" w:rsidRPr="00380B55">
        <w:rPr>
          <w:rFonts w:asciiTheme="minorHAnsi" w:hAnsiTheme="minorHAnsi"/>
          <w:color w:val="000000" w:themeColor="text1"/>
          <w:shd w:val="clear" w:color="auto" w:fill="FFFFFF"/>
        </w:rPr>
        <w:t>.</w:t>
      </w:r>
    </w:p>
    <w:p w:rsidR="00B96124" w:rsidRPr="00380B55" w:rsidRDefault="00B96124" w:rsidP="005F5990">
      <w:pPr>
        <w:pStyle w:val="NoSpacing"/>
        <w:numPr>
          <w:ilvl w:val="0"/>
          <w:numId w:val="18"/>
        </w:numPr>
        <w:rPr>
          <w:rFonts w:asciiTheme="minorHAnsi" w:eastAsiaTheme="minorHAnsi" w:hAnsiTheme="minorHAnsi"/>
          <w:bCs/>
          <w:color w:val="000000" w:themeColor="text1"/>
        </w:rPr>
      </w:pPr>
      <w:r w:rsidRPr="00380B55">
        <w:rPr>
          <w:rFonts w:asciiTheme="minorHAnsi" w:hAnsiTheme="minorHAnsi"/>
          <w:color w:val="000000" w:themeColor="text1"/>
          <w:shd w:val="clear" w:color="auto" w:fill="FFFFFF"/>
        </w:rPr>
        <w:t xml:space="preserve">Strong expertise on implementation of </w:t>
      </w:r>
      <w:r w:rsidRPr="00380B55">
        <w:rPr>
          <w:rFonts w:asciiTheme="minorHAnsi" w:hAnsiTheme="minorHAnsi"/>
          <w:b/>
          <w:color w:val="000000" w:themeColor="text1"/>
          <w:shd w:val="clear" w:color="auto" w:fill="FFFFFF"/>
        </w:rPr>
        <w:t>Jenkins</w:t>
      </w:r>
      <w:r w:rsidRPr="00380B55">
        <w:rPr>
          <w:rFonts w:asciiTheme="minorHAnsi" w:hAnsiTheme="minorHAnsi"/>
          <w:color w:val="000000" w:themeColor="text1"/>
          <w:shd w:val="clear" w:color="auto" w:fill="FFFFFF"/>
        </w:rPr>
        <w:t xml:space="preserve">, </w:t>
      </w:r>
      <w:r w:rsidRPr="00380B55">
        <w:rPr>
          <w:rFonts w:asciiTheme="minorHAnsi" w:hAnsiTheme="minorHAnsi"/>
          <w:b/>
          <w:color w:val="000000" w:themeColor="text1"/>
          <w:shd w:val="clear" w:color="auto" w:fill="FFFFFF"/>
        </w:rPr>
        <w:t>Teamcity</w:t>
      </w:r>
      <w:r w:rsidRPr="00380B55">
        <w:rPr>
          <w:rFonts w:asciiTheme="minorHAnsi" w:hAnsiTheme="minorHAnsi"/>
          <w:color w:val="000000" w:themeColor="text1"/>
          <w:shd w:val="clear" w:color="auto" w:fill="FFFFFF"/>
        </w:rPr>
        <w:t xml:space="preserve"> as a Continuous Integration Tools Where I am involved in writing various Build Jobs for building artifacts of the project.</w:t>
      </w:r>
    </w:p>
    <w:p w:rsidR="00B96124" w:rsidRPr="00380B55" w:rsidRDefault="00B96124" w:rsidP="005F5990">
      <w:pPr>
        <w:pStyle w:val="NoSpacing"/>
        <w:numPr>
          <w:ilvl w:val="0"/>
          <w:numId w:val="18"/>
        </w:numPr>
        <w:rPr>
          <w:rFonts w:asciiTheme="minorHAnsi" w:hAnsiTheme="minorHAnsi" w:cs="Times New Roman"/>
          <w:color w:val="000000" w:themeColor="text1"/>
        </w:rPr>
      </w:pPr>
      <w:r w:rsidRPr="00380B55">
        <w:rPr>
          <w:rFonts w:asciiTheme="minorHAnsi" w:hAnsiTheme="minorHAnsi"/>
          <w:color w:val="000000" w:themeColor="text1"/>
          <w:shd w:val="clear" w:color="auto" w:fill="FFFFFF"/>
        </w:rPr>
        <w:t xml:space="preserve">Worked on the configuring the Jenkins to use </w:t>
      </w:r>
      <w:r w:rsidRPr="00530F77">
        <w:rPr>
          <w:rFonts w:asciiTheme="minorHAnsi" w:hAnsiTheme="minorHAnsi"/>
          <w:b/>
          <w:color w:val="000000" w:themeColor="text1"/>
          <w:shd w:val="clear" w:color="auto" w:fill="FFFFFF"/>
        </w:rPr>
        <w:t>MetaCase</w:t>
      </w:r>
      <w:r w:rsidRPr="00380B55">
        <w:rPr>
          <w:rFonts w:asciiTheme="minorHAnsi" w:hAnsiTheme="minorHAnsi"/>
          <w:color w:val="000000" w:themeColor="text1"/>
          <w:shd w:val="clear" w:color="auto" w:fill="FFFFFF"/>
        </w:rPr>
        <w:t xml:space="preserve"> Software to build Java code and to do the whole C.I process on the java code generated by </w:t>
      </w:r>
      <w:r w:rsidRPr="00530F77">
        <w:rPr>
          <w:rFonts w:asciiTheme="minorHAnsi" w:hAnsiTheme="minorHAnsi"/>
          <w:b/>
          <w:color w:val="000000" w:themeColor="text1"/>
          <w:shd w:val="clear" w:color="auto" w:fill="FFFFFF"/>
        </w:rPr>
        <w:t>MetaCase</w:t>
      </w:r>
      <w:r w:rsidRPr="00380B55">
        <w:rPr>
          <w:rFonts w:asciiTheme="minorHAnsi" w:hAnsiTheme="minorHAnsi"/>
          <w:color w:val="000000" w:themeColor="text1"/>
          <w:shd w:val="clear" w:color="auto" w:fill="FFFFFF"/>
        </w:rPr>
        <w:t>. </w:t>
      </w:r>
    </w:p>
    <w:p w:rsidR="00B73E1D" w:rsidRDefault="00B96124" w:rsidP="00B73E1D">
      <w:pPr>
        <w:pStyle w:val="guru"/>
        <w:numPr>
          <w:ilvl w:val="0"/>
          <w:numId w:val="18"/>
        </w:numPr>
        <w:spacing w:after="0" w:line="240" w:lineRule="auto"/>
        <w:contextualSpacing/>
        <w:rPr>
          <w:rFonts w:asciiTheme="minorHAnsi" w:hAnsiTheme="minorHAnsi"/>
          <w:bCs/>
          <w:color w:val="000000" w:themeColor="text1"/>
        </w:rPr>
      </w:pPr>
      <w:r w:rsidRPr="00380B55">
        <w:rPr>
          <w:rFonts w:asciiTheme="minorHAnsi" w:hAnsiTheme="minorHAnsi"/>
          <w:bCs/>
          <w:color w:val="000000" w:themeColor="text1"/>
        </w:rPr>
        <w:t xml:space="preserve">Using </w:t>
      </w:r>
      <w:r w:rsidRPr="00380B55">
        <w:rPr>
          <w:rFonts w:asciiTheme="minorHAnsi" w:hAnsiTheme="minorHAnsi"/>
          <w:b/>
          <w:bCs/>
          <w:color w:val="000000" w:themeColor="text1"/>
        </w:rPr>
        <w:t>Angular Ionic framework</w:t>
      </w:r>
      <w:r w:rsidRPr="00380B55">
        <w:rPr>
          <w:rFonts w:asciiTheme="minorHAnsi" w:hAnsiTheme="minorHAnsi"/>
          <w:bCs/>
          <w:color w:val="000000" w:themeColor="text1"/>
        </w:rPr>
        <w:t xml:space="preserve"> as part of implementing mobile version of application.</w:t>
      </w:r>
    </w:p>
    <w:p w:rsidR="00B73E1D" w:rsidRPr="00B73E1D" w:rsidRDefault="00B73E1D" w:rsidP="00B73E1D">
      <w:pPr>
        <w:pStyle w:val="guru"/>
        <w:numPr>
          <w:ilvl w:val="0"/>
          <w:numId w:val="18"/>
        </w:numPr>
        <w:spacing w:after="0" w:line="240" w:lineRule="auto"/>
        <w:contextualSpacing/>
        <w:rPr>
          <w:rFonts w:asciiTheme="minorHAnsi" w:hAnsiTheme="minorHAnsi"/>
          <w:bCs/>
          <w:color w:val="000000" w:themeColor="text1"/>
        </w:rPr>
      </w:pPr>
      <w:r>
        <w:t xml:space="preserve">Designed and developed of eclipse based </w:t>
      </w:r>
      <w:r w:rsidRPr="00B73E1D">
        <w:rPr>
          <w:b/>
        </w:rPr>
        <w:t>RCP application</w:t>
      </w:r>
      <w:r>
        <w:t xml:space="preserve"> and connects to server side using </w:t>
      </w:r>
      <w:r w:rsidRPr="00B73E1D">
        <w:rPr>
          <w:b/>
        </w:rPr>
        <w:t>JMS-OSGI</w:t>
      </w:r>
      <w:r>
        <w:t xml:space="preserve"> bundle.</w:t>
      </w:r>
    </w:p>
    <w:p w:rsidR="00B96124" w:rsidRPr="00380B55" w:rsidRDefault="00B96124" w:rsidP="005F5990">
      <w:pPr>
        <w:pStyle w:val="guru"/>
        <w:numPr>
          <w:ilvl w:val="0"/>
          <w:numId w:val="18"/>
        </w:numPr>
        <w:spacing w:after="0" w:line="240" w:lineRule="auto"/>
        <w:contextualSpacing/>
        <w:rPr>
          <w:rFonts w:asciiTheme="minorHAnsi" w:hAnsiTheme="minorHAnsi" w:cs="Times New Roman"/>
          <w:color w:val="000000" w:themeColor="text1"/>
        </w:rPr>
      </w:pPr>
      <w:r w:rsidRPr="00380B55">
        <w:rPr>
          <w:rFonts w:asciiTheme="minorHAnsi" w:hAnsiTheme="minorHAnsi"/>
          <w:color w:val="000000" w:themeColor="text1"/>
          <w:lang w:val="en-GB"/>
        </w:rPr>
        <w:t xml:space="preserve">Implementing SOA to develop </w:t>
      </w:r>
      <w:r w:rsidRPr="00380B55">
        <w:rPr>
          <w:rFonts w:asciiTheme="minorHAnsi" w:hAnsiTheme="minorHAnsi"/>
          <w:b/>
          <w:color w:val="000000" w:themeColor="text1"/>
          <w:lang w:val="en-GB"/>
        </w:rPr>
        <w:t>REST</w:t>
      </w:r>
      <w:r w:rsidRPr="00380B55">
        <w:rPr>
          <w:rFonts w:asciiTheme="minorHAnsi" w:hAnsiTheme="minorHAnsi"/>
          <w:color w:val="000000" w:themeColor="text1"/>
          <w:lang w:val="en-GB"/>
        </w:rPr>
        <w:t xml:space="preserve"> Based </w:t>
      </w:r>
      <w:r w:rsidRPr="00380B55">
        <w:rPr>
          <w:rFonts w:asciiTheme="minorHAnsi" w:hAnsiTheme="minorHAnsi"/>
          <w:b/>
          <w:color w:val="000000" w:themeColor="text1"/>
          <w:lang w:val="en-GB"/>
        </w:rPr>
        <w:t xml:space="preserve">Web services </w:t>
      </w:r>
      <w:r w:rsidRPr="00380B55">
        <w:rPr>
          <w:rFonts w:asciiTheme="minorHAnsi" w:hAnsiTheme="minorHAnsi"/>
          <w:color w:val="000000" w:themeColor="text1"/>
          <w:lang w:val="en-GB"/>
        </w:rPr>
        <w:t>using</w:t>
      </w:r>
      <w:r w:rsidR="00541EE0">
        <w:rPr>
          <w:rFonts w:asciiTheme="minorHAnsi" w:hAnsiTheme="minorHAnsi"/>
          <w:b/>
          <w:color w:val="000000" w:themeColor="text1"/>
          <w:lang w:val="en-GB"/>
        </w:rPr>
        <w:t xml:space="preserve"> Apache Cassandra</w:t>
      </w:r>
      <w:r w:rsidRPr="00380B55">
        <w:rPr>
          <w:rFonts w:asciiTheme="minorHAnsi" w:hAnsiTheme="minorHAnsi"/>
          <w:color w:val="000000" w:themeColor="text1"/>
          <w:lang w:val="en-GB"/>
        </w:rPr>
        <w:t xml:space="preserve">. </w:t>
      </w:r>
    </w:p>
    <w:p w:rsidR="00B96124" w:rsidRPr="00380B55" w:rsidRDefault="00B96124" w:rsidP="005F5990">
      <w:pPr>
        <w:widowControl w:val="0"/>
        <w:numPr>
          <w:ilvl w:val="0"/>
          <w:numId w:val="18"/>
        </w:numPr>
        <w:autoSpaceDE w:val="0"/>
        <w:autoSpaceDN w:val="0"/>
        <w:adjustRightInd w:val="0"/>
        <w:spacing w:after="0" w:line="240" w:lineRule="auto"/>
        <w:jc w:val="both"/>
        <w:rPr>
          <w:rFonts w:eastAsia="Times"/>
          <w:color w:val="000000" w:themeColor="text1"/>
        </w:rPr>
      </w:pPr>
      <w:r w:rsidRPr="00380B55">
        <w:rPr>
          <w:color w:val="000000" w:themeColor="text1"/>
          <w:lang w:val="en-GB"/>
        </w:rPr>
        <w:t xml:space="preserve">Developing </w:t>
      </w:r>
      <w:r w:rsidRPr="00380B55">
        <w:rPr>
          <w:b/>
          <w:color w:val="000000" w:themeColor="text1"/>
          <w:lang w:val="en-GB"/>
        </w:rPr>
        <w:t>REST Web Services clients</w:t>
      </w:r>
      <w:r w:rsidRPr="00380B55">
        <w:rPr>
          <w:color w:val="000000" w:themeColor="text1"/>
          <w:lang w:val="en-GB"/>
        </w:rPr>
        <w:t xml:space="preserve"> to consume those Web Services</w:t>
      </w:r>
    </w:p>
    <w:p w:rsidR="00B96124" w:rsidRPr="00380B55" w:rsidRDefault="00B96124" w:rsidP="005F5990">
      <w:pPr>
        <w:pStyle w:val="ListParagraph"/>
        <w:numPr>
          <w:ilvl w:val="0"/>
          <w:numId w:val="18"/>
        </w:numPr>
        <w:tabs>
          <w:tab w:val="left" w:pos="360"/>
          <w:tab w:val="left" w:pos="720"/>
          <w:tab w:val="left" w:pos="1080"/>
        </w:tabs>
        <w:suppressAutoHyphens/>
        <w:spacing w:after="0" w:line="240" w:lineRule="auto"/>
        <w:rPr>
          <w:color w:val="000000" w:themeColor="text1"/>
        </w:rPr>
      </w:pPr>
      <w:r w:rsidRPr="00380B55">
        <w:rPr>
          <w:color w:val="000000" w:themeColor="text1"/>
        </w:rPr>
        <w:t xml:space="preserve">Designing and Developing Presentation Tier using Spring </w:t>
      </w:r>
      <w:r w:rsidRPr="00380B55">
        <w:rPr>
          <w:b/>
          <w:color w:val="000000" w:themeColor="text1"/>
        </w:rPr>
        <w:t>MVC</w:t>
      </w:r>
      <w:r w:rsidRPr="00380B55">
        <w:rPr>
          <w:color w:val="000000" w:themeColor="text1"/>
        </w:rPr>
        <w:t xml:space="preserve"> and JSP integrating Custom Tags, </w:t>
      </w:r>
      <w:r w:rsidRPr="00380B55">
        <w:rPr>
          <w:b/>
          <w:color w:val="000000" w:themeColor="text1"/>
        </w:rPr>
        <w:t>JSTL</w:t>
      </w:r>
      <w:r w:rsidRPr="00380B55">
        <w:rPr>
          <w:color w:val="000000" w:themeColor="text1"/>
        </w:rPr>
        <w:t xml:space="preserve">, </w:t>
      </w:r>
      <w:r w:rsidRPr="00380B55">
        <w:rPr>
          <w:b/>
          <w:color w:val="000000" w:themeColor="text1"/>
        </w:rPr>
        <w:t>JSP Expression Language</w:t>
      </w:r>
      <w:r w:rsidRPr="00380B55">
        <w:rPr>
          <w:color w:val="000000" w:themeColor="text1"/>
        </w:rPr>
        <w:t xml:space="preserve"> and </w:t>
      </w:r>
      <w:r w:rsidRPr="00380B55">
        <w:rPr>
          <w:b/>
          <w:color w:val="000000" w:themeColor="text1"/>
        </w:rPr>
        <w:t>AJAX.</w:t>
      </w:r>
    </w:p>
    <w:p w:rsidR="00B96124" w:rsidRPr="00380B55" w:rsidRDefault="00B96124" w:rsidP="005F5990">
      <w:pPr>
        <w:pStyle w:val="ListParagraph"/>
        <w:numPr>
          <w:ilvl w:val="0"/>
          <w:numId w:val="18"/>
        </w:numPr>
        <w:tabs>
          <w:tab w:val="left" w:pos="360"/>
          <w:tab w:val="left" w:pos="720"/>
          <w:tab w:val="left" w:pos="1080"/>
        </w:tabs>
        <w:suppressAutoHyphens/>
        <w:spacing w:after="0" w:line="240" w:lineRule="auto"/>
        <w:jc w:val="both"/>
        <w:rPr>
          <w:color w:val="000000" w:themeColor="text1"/>
        </w:rPr>
      </w:pPr>
      <w:r w:rsidRPr="00380B55">
        <w:rPr>
          <w:b/>
          <w:color w:val="000000" w:themeColor="text1"/>
        </w:rPr>
        <w:t>Experience with developing and executing Python scripts from Java with python as part of batch job.</w:t>
      </w:r>
    </w:p>
    <w:p w:rsidR="00B96124" w:rsidRPr="00380B55" w:rsidRDefault="00B96124" w:rsidP="005F5990">
      <w:pPr>
        <w:pStyle w:val="ListParagraph"/>
        <w:numPr>
          <w:ilvl w:val="0"/>
          <w:numId w:val="18"/>
        </w:numPr>
        <w:tabs>
          <w:tab w:val="left" w:pos="360"/>
          <w:tab w:val="left" w:pos="720"/>
          <w:tab w:val="left" w:pos="1080"/>
        </w:tabs>
        <w:suppressAutoHyphens/>
        <w:spacing w:after="0" w:line="240" w:lineRule="auto"/>
        <w:jc w:val="both"/>
        <w:rPr>
          <w:color w:val="000000" w:themeColor="text1"/>
        </w:rPr>
      </w:pPr>
      <w:r w:rsidRPr="00380B55">
        <w:rPr>
          <w:color w:val="000000" w:themeColor="text1"/>
        </w:rPr>
        <w:t>Working on Drools Rule Engines with corresponding to validate the business User Roles.</w:t>
      </w:r>
      <w:r w:rsidR="001C0E90">
        <w:rPr>
          <w:color w:val="000000" w:themeColor="text1"/>
        </w:rPr>
        <w:t xml:space="preserve"> Implemented a highly scalable vertical and horizontal, performance efficient </w:t>
      </w:r>
      <w:r w:rsidR="001C0E90" w:rsidRPr="001C0E90">
        <w:rPr>
          <w:b/>
          <w:color w:val="000000" w:themeColor="text1"/>
        </w:rPr>
        <w:t>drools</w:t>
      </w:r>
      <w:r w:rsidR="001C0E90">
        <w:rPr>
          <w:color w:val="000000" w:themeColor="text1"/>
        </w:rPr>
        <w:t xml:space="preserve"> architecture.</w:t>
      </w:r>
    </w:p>
    <w:p w:rsidR="00B96124" w:rsidRPr="00380B55" w:rsidRDefault="00B96124" w:rsidP="005F5990">
      <w:pPr>
        <w:widowControl w:val="0"/>
        <w:numPr>
          <w:ilvl w:val="0"/>
          <w:numId w:val="3"/>
        </w:numPr>
        <w:tabs>
          <w:tab w:val="num" w:pos="360"/>
          <w:tab w:val="num" w:pos="720"/>
        </w:tabs>
        <w:autoSpaceDE w:val="0"/>
        <w:autoSpaceDN w:val="0"/>
        <w:adjustRightInd w:val="0"/>
        <w:snapToGrid w:val="0"/>
        <w:spacing w:after="0" w:line="240" w:lineRule="auto"/>
        <w:ind w:left="360"/>
        <w:jc w:val="both"/>
        <w:rPr>
          <w:rFonts w:cs="Arial"/>
          <w:color w:val="000000" w:themeColor="text1"/>
        </w:rPr>
      </w:pPr>
      <w:r w:rsidRPr="00380B55">
        <w:rPr>
          <w:rFonts w:cs="Arial"/>
          <w:color w:val="000000" w:themeColor="text1"/>
        </w:rPr>
        <w:t xml:space="preserve">Developing and debugging the </w:t>
      </w:r>
      <w:r w:rsidRPr="00380B55">
        <w:rPr>
          <w:rFonts w:cs="Arial"/>
          <w:b/>
          <w:color w:val="000000" w:themeColor="text1"/>
        </w:rPr>
        <w:t xml:space="preserve">servlets and EJB </w:t>
      </w:r>
      <w:r w:rsidRPr="00380B55">
        <w:rPr>
          <w:rFonts w:cs="Arial"/>
          <w:color w:val="000000" w:themeColor="text1"/>
        </w:rPr>
        <w:t>with WebSphere Application server</w:t>
      </w:r>
      <w:r w:rsidR="00990351">
        <w:rPr>
          <w:rFonts w:cs="Arial"/>
          <w:color w:val="000000" w:themeColor="text1"/>
        </w:rPr>
        <w:t xml:space="preserve"> (</w:t>
      </w:r>
      <w:r w:rsidR="00990351" w:rsidRPr="00990351">
        <w:rPr>
          <w:rFonts w:cs="Arial"/>
          <w:b/>
          <w:color w:val="000000" w:themeColor="text1"/>
        </w:rPr>
        <w:t>WAS LIBERTY)</w:t>
      </w:r>
      <w:r w:rsidRPr="00990351">
        <w:rPr>
          <w:rFonts w:cs="Arial"/>
          <w:b/>
          <w:color w:val="000000" w:themeColor="text1"/>
        </w:rPr>
        <w:t>.</w:t>
      </w:r>
      <w:r w:rsidRPr="00380B55">
        <w:rPr>
          <w:rFonts w:cs="Arial"/>
          <w:bCs/>
          <w:color w:val="000000" w:themeColor="text1"/>
        </w:rPr>
        <w:t xml:space="preserve"> Worked on lot of AngularJS directives and custom directives.</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shd w:val="clear" w:color="auto" w:fill="FFFFFF"/>
        </w:rPr>
        <w:t xml:space="preserve">Upgrading existing UI with </w:t>
      </w:r>
      <w:r w:rsidRPr="00380B55">
        <w:rPr>
          <w:b/>
          <w:color w:val="000000" w:themeColor="text1"/>
          <w:shd w:val="clear" w:color="auto" w:fill="FFFFFF"/>
        </w:rPr>
        <w:t>HTML5</w:t>
      </w:r>
      <w:r w:rsidRPr="00380B55">
        <w:rPr>
          <w:color w:val="000000" w:themeColor="text1"/>
          <w:shd w:val="clear" w:color="auto" w:fill="FFFFFF"/>
        </w:rPr>
        <w:t xml:space="preserve">, </w:t>
      </w:r>
      <w:r w:rsidRPr="00380B55">
        <w:rPr>
          <w:b/>
          <w:color w:val="000000" w:themeColor="text1"/>
          <w:shd w:val="clear" w:color="auto" w:fill="FFFFFF"/>
        </w:rPr>
        <w:t>CSS3</w:t>
      </w:r>
      <w:r w:rsidRPr="00380B55">
        <w:rPr>
          <w:color w:val="000000" w:themeColor="text1"/>
          <w:shd w:val="clear" w:color="auto" w:fill="FFFFFF"/>
        </w:rPr>
        <w:t xml:space="preserve">, </w:t>
      </w:r>
      <w:r w:rsidRPr="00380B55">
        <w:rPr>
          <w:b/>
          <w:color w:val="000000" w:themeColor="text1"/>
          <w:shd w:val="clear" w:color="auto" w:fill="FFFFFF"/>
        </w:rPr>
        <w:t>JQuery</w:t>
      </w:r>
      <w:r w:rsidRPr="00380B55">
        <w:rPr>
          <w:color w:val="000000" w:themeColor="text1"/>
          <w:shd w:val="clear" w:color="auto" w:fill="FFFFFF"/>
        </w:rPr>
        <w:t xml:space="preserve"> and </w:t>
      </w:r>
      <w:r w:rsidRPr="00380B55">
        <w:rPr>
          <w:b/>
          <w:color w:val="000000" w:themeColor="text1"/>
          <w:shd w:val="clear" w:color="auto" w:fill="FFFFFF"/>
        </w:rPr>
        <w:t>Bootstrap</w:t>
      </w:r>
      <w:r w:rsidRPr="00380B55">
        <w:rPr>
          <w:color w:val="000000" w:themeColor="text1"/>
          <w:shd w:val="clear" w:color="auto" w:fill="FFFFFF"/>
        </w:rPr>
        <w:t xml:space="preserve"> with </w:t>
      </w:r>
      <w:r w:rsidR="001C0E90" w:rsidRPr="00380B55">
        <w:rPr>
          <w:b/>
          <w:color w:val="000000" w:themeColor="text1"/>
          <w:shd w:val="clear" w:color="auto" w:fill="FFFFFF"/>
        </w:rPr>
        <w:t>Angular</w:t>
      </w:r>
      <w:r w:rsidR="001C0E90">
        <w:rPr>
          <w:b/>
          <w:color w:val="000000" w:themeColor="text1"/>
          <w:shd w:val="clear" w:color="auto" w:fill="FFFFFF"/>
        </w:rPr>
        <w:t xml:space="preserve"> </w:t>
      </w:r>
      <w:proofErr w:type="spellStart"/>
      <w:r w:rsidR="001C0E90">
        <w:rPr>
          <w:b/>
          <w:color w:val="000000" w:themeColor="text1"/>
          <w:shd w:val="clear" w:color="auto" w:fill="FFFFFF"/>
        </w:rPr>
        <w:t>js</w:t>
      </w:r>
      <w:proofErr w:type="spellEnd"/>
      <w:r w:rsidRPr="00380B55">
        <w:rPr>
          <w:color w:val="000000" w:themeColor="text1"/>
          <w:shd w:val="clear" w:color="auto" w:fill="FFFFFF"/>
        </w:rPr>
        <w:t xml:space="preserve"> </w:t>
      </w:r>
      <w:r w:rsidR="00293645">
        <w:rPr>
          <w:color w:val="000000" w:themeColor="text1"/>
          <w:shd w:val="clear" w:color="auto" w:fill="FFFFFF"/>
        </w:rPr>
        <w:t xml:space="preserve"> and </w:t>
      </w:r>
      <w:r w:rsidR="00293645" w:rsidRPr="00293645">
        <w:rPr>
          <w:b/>
          <w:color w:val="000000" w:themeColor="text1"/>
          <w:shd w:val="clear" w:color="auto" w:fill="FFFFFF"/>
        </w:rPr>
        <w:t>Express.js</w:t>
      </w:r>
      <w:r w:rsidR="00293645">
        <w:rPr>
          <w:color w:val="000000" w:themeColor="text1"/>
          <w:shd w:val="clear" w:color="auto" w:fill="FFFFFF"/>
        </w:rPr>
        <w:t xml:space="preserve"> </w:t>
      </w:r>
      <w:r w:rsidRPr="00380B55">
        <w:rPr>
          <w:color w:val="000000" w:themeColor="text1"/>
          <w:shd w:val="clear" w:color="auto" w:fill="FFFFFF"/>
        </w:rPr>
        <w:t>interaction.</w:t>
      </w:r>
    </w:p>
    <w:p w:rsidR="00B96124" w:rsidRPr="00380B55" w:rsidRDefault="00B96124" w:rsidP="005F5990">
      <w:pPr>
        <w:pStyle w:val="ListParagraph"/>
        <w:numPr>
          <w:ilvl w:val="0"/>
          <w:numId w:val="18"/>
        </w:numPr>
        <w:tabs>
          <w:tab w:val="left" w:pos="360"/>
          <w:tab w:val="left" w:pos="720"/>
          <w:tab w:val="left" w:pos="765"/>
          <w:tab w:val="left" w:pos="1080"/>
        </w:tabs>
        <w:suppressAutoHyphens/>
        <w:autoSpaceDE w:val="0"/>
        <w:autoSpaceDN w:val="0"/>
        <w:adjustRightInd w:val="0"/>
        <w:spacing w:after="0" w:line="240" w:lineRule="auto"/>
        <w:jc w:val="both"/>
        <w:rPr>
          <w:color w:val="000000" w:themeColor="text1"/>
          <w:kern w:val="28"/>
        </w:rPr>
      </w:pPr>
      <w:r w:rsidRPr="00380B55">
        <w:rPr>
          <w:color w:val="000000" w:themeColor="text1"/>
        </w:rPr>
        <w:t xml:space="preserve">Using </w:t>
      </w:r>
      <w:r w:rsidRPr="00380B55">
        <w:rPr>
          <w:b/>
          <w:color w:val="000000" w:themeColor="text1"/>
        </w:rPr>
        <w:t>JQuery</w:t>
      </w:r>
      <w:r w:rsidRPr="00380B55">
        <w:rPr>
          <w:color w:val="000000" w:themeColor="text1"/>
        </w:rPr>
        <w:t xml:space="preserve"> to develop the widgets, to perform the client side validations, UI centric Ajax behavior.</w:t>
      </w:r>
    </w:p>
    <w:p w:rsidR="00B96124" w:rsidRPr="00380B55" w:rsidRDefault="00B96124" w:rsidP="005F5990">
      <w:pPr>
        <w:pStyle w:val="ListParagraph"/>
        <w:numPr>
          <w:ilvl w:val="0"/>
          <w:numId w:val="18"/>
        </w:numPr>
        <w:tabs>
          <w:tab w:val="left" w:pos="360"/>
          <w:tab w:val="left" w:pos="720"/>
          <w:tab w:val="left" w:pos="765"/>
          <w:tab w:val="left" w:pos="1080"/>
        </w:tabs>
        <w:suppressAutoHyphens/>
        <w:autoSpaceDE w:val="0"/>
        <w:autoSpaceDN w:val="0"/>
        <w:adjustRightInd w:val="0"/>
        <w:spacing w:after="0" w:line="240" w:lineRule="auto"/>
        <w:jc w:val="both"/>
        <w:rPr>
          <w:color w:val="000000" w:themeColor="text1"/>
          <w:kern w:val="28"/>
        </w:rPr>
      </w:pPr>
      <w:r w:rsidRPr="00380B55">
        <w:rPr>
          <w:color w:val="000000" w:themeColor="text1"/>
          <w:lang w:val="en-GB"/>
        </w:rPr>
        <w:t xml:space="preserve">Using </w:t>
      </w:r>
      <w:r w:rsidRPr="00380B55">
        <w:rPr>
          <w:b/>
          <w:color w:val="000000" w:themeColor="text1"/>
          <w:lang w:val="en-GB"/>
        </w:rPr>
        <w:t>X</w:t>
      </w:r>
      <w:r w:rsidR="001C0E90">
        <w:rPr>
          <w:b/>
          <w:color w:val="000000" w:themeColor="text1"/>
          <w:lang w:val="en-GB"/>
        </w:rPr>
        <w:t xml:space="preserve"> </w:t>
      </w:r>
      <w:r w:rsidRPr="00380B55">
        <w:rPr>
          <w:b/>
          <w:color w:val="000000" w:themeColor="text1"/>
          <w:lang w:val="en-GB"/>
        </w:rPr>
        <w:t>Stream</w:t>
      </w:r>
      <w:r w:rsidR="001C0E90">
        <w:rPr>
          <w:b/>
          <w:color w:val="000000" w:themeColor="text1"/>
          <w:lang w:val="en-GB"/>
        </w:rPr>
        <w:t xml:space="preserve"> </w:t>
      </w:r>
      <w:r w:rsidRPr="00380B55">
        <w:rPr>
          <w:color w:val="000000" w:themeColor="text1"/>
          <w:lang w:val="en-GB"/>
        </w:rPr>
        <w:t xml:space="preserve">API to transfer data back and forth between </w:t>
      </w:r>
      <w:r w:rsidRPr="00380B55">
        <w:rPr>
          <w:b/>
          <w:color w:val="000000" w:themeColor="text1"/>
          <w:lang w:val="en-GB"/>
        </w:rPr>
        <w:t>Spring MVC</w:t>
      </w:r>
      <w:r w:rsidRPr="00380B55">
        <w:rPr>
          <w:color w:val="000000" w:themeColor="text1"/>
          <w:lang w:val="en-GB"/>
        </w:rPr>
        <w:t>.</w:t>
      </w:r>
    </w:p>
    <w:p w:rsidR="00B96124" w:rsidRPr="00380B55" w:rsidRDefault="00B96124" w:rsidP="005F5990">
      <w:pPr>
        <w:widowControl w:val="0"/>
        <w:numPr>
          <w:ilvl w:val="0"/>
          <w:numId w:val="18"/>
        </w:numPr>
        <w:autoSpaceDE w:val="0"/>
        <w:autoSpaceDN w:val="0"/>
        <w:adjustRightInd w:val="0"/>
        <w:spacing w:after="0" w:line="240" w:lineRule="auto"/>
        <w:jc w:val="both"/>
        <w:rPr>
          <w:rFonts w:eastAsia="Times"/>
          <w:color w:val="000000" w:themeColor="text1"/>
        </w:rPr>
      </w:pPr>
      <w:r w:rsidRPr="00380B55">
        <w:rPr>
          <w:color w:val="000000" w:themeColor="text1"/>
        </w:rPr>
        <w:t xml:space="preserve">Using </w:t>
      </w:r>
      <w:r w:rsidRPr="00380B55">
        <w:rPr>
          <w:b/>
          <w:color w:val="000000" w:themeColor="text1"/>
        </w:rPr>
        <w:t>Hibernate framework</w:t>
      </w:r>
      <w:r w:rsidRPr="00380B55">
        <w:rPr>
          <w:color w:val="000000" w:themeColor="text1"/>
        </w:rPr>
        <w:t xml:space="preserve"> for back end development and </w:t>
      </w:r>
      <w:r w:rsidRPr="00380B55">
        <w:rPr>
          <w:b/>
          <w:color w:val="000000" w:themeColor="text1"/>
        </w:rPr>
        <w:t>Spring dependency</w:t>
      </w:r>
      <w:r w:rsidRPr="00380B55">
        <w:rPr>
          <w:color w:val="000000" w:themeColor="text1"/>
        </w:rPr>
        <w:t xml:space="preserve"> injection for middle layer development</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lang w:val="en-GB"/>
        </w:rPr>
        <w:t xml:space="preserve">Using </w:t>
      </w:r>
      <w:r w:rsidRPr="00380B55">
        <w:rPr>
          <w:b/>
          <w:color w:val="000000" w:themeColor="text1"/>
          <w:lang w:val="en-GB"/>
        </w:rPr>
        <w:t>Hibernate Transaction Management, Hibernate Batch Transactions, and cache concepts.</w:t>
      </w:r>
    </w:p>
    <w:p w:rsidR="00B96124" w:rsidRDefault="00B96124" w:rsidP="005F5990">
      <w:pPr>
        <w:numPr>
          <w:ilvl w:val="0"/>
          <w:numId w:val="18"/>
        </w:numPr>
        <w:shd w:val="clear" w:color="auto" w:fill="FFFFFF"/>
        <w:spacing w:after="0" w:line="240" w:lineRule="auto"/>
        <w:rPr>
          <w:color w:val="000000" w:themeColor="text1"/>
        </w:rPr>
      </w:pPr>
      <w:r w:rsidRPr="00380B55">
        <w:rPr>
          <w:color w:val="000000" w:themeColor="text1"/>
        </w:rPr>
        <w:t xml:space="preserve">Managing and maintaining Oracle and </w:t>
      </w:r>
      <w:r w:rsidRPr="00380B55">
        <w:rPr>
          <w:b/>
          <w:color w:val="000000" w:themeColor="text1"/>
        </w:rPr>
        <w:t>NoSQL</w:t>
      </w:r>
      <w:r w:rsidRPr="00380B55">
        <w:rPr>
          <w:color w:val="000000" w:themeColor="text1"/>
        </w:rPr>
        <w:t xml:space="preserve"> databases</w:t>
      </w:r>
      <w:r w:rsidR="00443DF0">
        <w:rPr>
          <w:color w:val="000000" w:themeColor="text1"/>
        </w:rPr>
        <w:t xml:space="preserve"> and used </w:t>
      </w:r>
      <w:r w:rsidR="00443DF0" w:rsidRPr="00443DF0">
        <w:rPr>
          <w:b/>
          <w:color w:val="000000" w:themeColor="text1"/>
        </w:rPr>
        <w:t>Multithreading</w:t>
      </w:r>
      <w:r w:rsidR="00443DF0">
        <w:rPr>
          <w:color w:val="000000" w:themeColor="text1"/>
        </w:rPr>
        <w:t xml:space="preserve"> at back end components</w:t>
      </w:r>
      <w:r w:rsidRPr="00380B55">
        <w:rPr>
          <w:color w:val="000000" w:themeColor="text1"/>
        </w:rPr>
        <w:t xml:space="preserve"> in production </w:t>
      </w:r>
      <w:r w:rsidR="00443DF0" w:rsidRPr="00380B55">
        <w:rPr>
          <w:color w:val="000000" w:themeColor="text1"/>
        </w:rPr>
        <w:t>domain</w:t>
      </w:r>
      <w:r w:rsidR="00443DF0">
        <w:rPr>
          <w:color w:val="000000" w:themeColor="text1"/>
        </w:rPr>
        <w:t>.</w:t>
      </w:r>
    </w:p>
    <w:p w:rsidR="0043397A" w:rsidRPr="0043397A" w:rsidRDefault="0043397A" w:rsidP="005F5990">
      <w:pPr>
        <w:numPr>
          <w:ilvl w:val="0"/>
          <w:numId w:val="18"/>
        </w:numPr>
        <w:shd w:val="clear" w:color="auto" w:fill="FFFFFF"/>
        <w:spacing w:after="0" w:line="240" w:lineRule="auto"/>
        <w:rPr>
          <w:color w:val="000000" w:themeColor="text1"/>
        </w:rPr>
      </w:pPr>
      <w:r w:rsidRPr="00E71130">
        <w:rPr>
          <w:rFonts w:cstheme="minorHAnsi"/>
          <w:color w:val="333333"/>
          <w:shd w:val="clear" w:color="auto" w:fill="FFFFFF"/>
        </w:rPr>
        <w:t>Involved in</w:t>
      </w:r>
      <w:r w:rsidRPr="00E71130">
        <w:rPr>
          <w:rStyle w:val="apple-converted-space"/>
          <w:rFonts w:cstheme="minorHAnsi"/>
          <w:color w:val="333333"/>
          <w:shd w:val="clear" w:color="auto" w:fill="FFFFFF"/>
        </w:rPr>
        <w:t xml:space="preserve"> CICD </w:t>
      </w:r>
      <w:r w:rsidRPr="00E71130">
        <w:rPr>
          <w:rFonts w:cstheme="minorHAnsi"/>
          <w:color w:val="333333"/>
          <w:shd w:val="clear" w:color="auto" w:fill="FFFFFF"/>
        </w:rPr>
        <w:t xml:space="preserve">process using </w:t>
      </w:r>
      <w:r w:rsidRPr="0043397A">
        <w:rPr>
          <w:rFonts w:cstheme="minorHAnsi"/>
          <w:b/>
          <w:color w:val="333333"/>
          <w:shd w:val="clear" w:color="auto" w:fill="FFFFFF"/>
        </w:rPr>
        <w:t>GIT, Jenkins job creation</w:t>
      </w:r>
      <w:r w:rsidRPr="00E71130">
        <w:rPr>
          <w:rFonts w:cstheme="minorHAnsi"/>
          <w:color w:val="333333"/>
          <w:shd w:val="clear" w:color="auto" w:fill="FFFFFF"/>
        </w:rPr>
        <w:t>, Maven to build the application.</w:t>
      </w:r>
      <w:r>
        <w:rPr>
          <w:rFonts w:cstheme="minorHAnsi"/>
          <w:color w:val="333333"/>
          <w:shd w:val="clear" w:color="auto" w:fill="FFFFFF"/>
        </w:rPr>
        <w:t xml:space="preserve"> </w:t>
      </w:r>
      <w:r w:rsidRPr="00E71130">
        <w:rPr>
          <w:rFonts w:cstheme="minorHAnsi"/>
          <w:color w:val="333333"/>
          <w:shd w:val="clear" w:color="auto" w:fill="FFFFFF"/>
        </w:rPr>
        <w:t>Used</w:t>
      </w:r>
      <w:r w:rsidRPr="00E71130">
        <w:rPr>
          <w:rStyle w:val="apple-converted-space"/>
          <w:rFonts w:cstheme="minorHAnsi"/>
          <w:color w:val="333333"/>
          <w:shd w:val="clear" w:color="auto" w:fill="FFFFFF"/>
        </w:rPr>
        <w:t xml:space="preserve"> CICD </w:t>
      </w:r>
      <w:r w:rsidRPr="00E71130">
        <w:rPr>
          <w:rFonts w:cstheme="minorHAnsi"/>
          <w:color w:val="333333"/>
          <w:shd w:val="clear" w:color="auto" w:fill="FFFFFF"/>
        </w:rPr>
        <w:t>tools to quickly deploy into different environments and providing POC using newer technologies.</w:t>
      </w:r>
      <w:r>
        <w:rPr>
          <w:rFonts w:cstheme="minorHAnsi"/>
          <w:color w:val="333333"/>
          <w:shd w:val="clear" w:color="auto" w:fill="FFFFFF"/>
        </w:rPr>
        <w:t xml:space="preserve"> </w:t>
      </w:r>
    </w:p>
    <w:p w:rsidR="0043397A" w:rsidRPr="00380B55" w:rsidRDefault="0043397A" w:rsidP="005F5990">
      <w:pPr>
        <w:numPr>
          <w:ilvl w:val="0"/>
          <w:numId w:val="18"/>
        </w:numPr>
        <w:shd w:val="clear" w:color="auto" w:fill="FFFFFF"/>
        <w:spacing w:after="0" w:line="240" w:lineRule="auto"/>
        <w:rPr>
          <w:color w:val="000000" w:themeColor="text1"/>
        </w:rPr>
      </w:pPr>
      <w:r w:rsidRPr="00E71130">
        <w:rPr>
          <w:rFonts w:cstheme="minorHAnsi"/>
          <w:color w:val="333333"/>
          <w:shd w:val="clear" w:color="auto" w:fill="FFFFFF"/>
        </w:rPr>
        <w:t xml:space="preserve">Developed an </w:t>
      </w:r>
      <w:r w:rsidRPr="0043397A">
        <w:rPr>
          <w:rFonts w:cstheme="minorHAnsi"/>
          <w:b/>
          <w:color w:val="333333"/>
          <w:shd w:val="clear" w:color="auto" w:fill="FFFFFF"/>
        </w:rPr>
        <w:t>Ansible</w:t>
      </w:r>
      <w:r w:rsidRPr="00E71130">
        <w:rPr>
          <w:rFonts w:cstheme="minorHAnsi"/>
          <w:color w:val="333333"/>
          <w:shd w:val="clear" w:color="auto" w:fill="FFFFFF"/>
        </w:rPr>
        <w:t xml:space="preserve"> role for </w:t>
      </w:r>
      <w:r w:rsidRPr="0043397A">
        <w:rPr>
          <w:rFonts w:cstheme="minorHAnsi"/>
          <w:b/>
          <w:color w:val="333333"/>
          <w:shd w:val="clear" w:color="auto" w:fill="FFFFFF"/>
        </w:rPr>
        <w:t>Zabbix</w:t>
      </w:r>
      <w:r w:rsidRPr="00E71130">
        <w:rPr>
          <w:rFonts w:cstheme="minorHAnsi"/>
          <w:color w:val="333333"/>
          <w:shd w:val="clear" w:color="auto" w:fill="FFFFFF"/>
        </w:rPr>
        <w:t>-</w:t>
      </w:r>
      <w:r w:rsidRPr="0043397A">
        <w:rPr>
          <w:rFonts w:cstheme="minorHAnsi"/>
          <w:b/>
          <w:color w:val="333333"/>
          <w:shd w:val="clear" w:color="auto" w:fill="FFFFFF"/>
        </w:rPr>
        <w:t>agent</w:t>
      </w:r>
      <w:r w:rsidRPr="00E71130">
        <w:rPr>
          <w:rFonts w:cstheme="minorHAnsi"/>
          <w:color w:val="333333"/>
          <w:shd w:val="clear" w:color="auto" w:fill="FFFFFF"/>
        </w:rPr>
        <w:t xml:space="preserve"> which will be integrated into the to the</w:t>
      </w:r>
      <w:r w:rsidRPr="00E71130">
        <w:rPr>
          <w:rStyle w:val="apple-converted-space"/>
          <w:rFonts w:cstheme="minorHAnsi"/>
          <w:color w:val="333333"/>
          <w:shd w:val="clear" w:color="auto" w:fill="FFFFFF"/>
        </w:rPr>
        <w:t xml:space="preserve"> </w:t>
      </w:r>
      <w:r w:rsidRPr="0043397A">
        <w:rPr>
          <w:rStyle w:val="apple-converted-space"/>
          <w:rFonts w:cstheme="minorHAnsi"/>
          <w:b/>
          <w:color w:val="333333"/>
          <w:shd w:val="clear" w:color="auto" w:fill="FFFFFF"/>
        </w:rPr>
        <w:t>CICD</w:t>
      </w:r>
      <w:r w:rsidRPr="00E71130">
        <w:rPr>
          <w:rStyle w:val="apple-converted-space"/>
          <w:rFonts w:cstheme="minorHAnsi"/>
          <w:color w:val="333333"/>
          <w:shd w:val="clear" w:color="auto" w:fill="FFFFFF"/>
        </w:rPr>
        <w:t> </w:t>
      </w:r>
      <w:r w:rsidRPr="00E71130">
        <w:rPr>
          <w:rFonts w:cstheme="minorHAnsi"/>
          <w:color w:val="333333"/>
          <w:shd w:val="clear" w:color="auto" w:fill="FFFFFF"/>
        </w:rPr>
        <w:t>pipeline. </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rPr>
        <w:t xml:space="preserve">Working on </w:t>
      </w:r>
      <w:r w:rsidRPr="00380B55">
        <w:rPr>
          <w:b/>
          <w:color w:val="000000" w:themeColor="text1"/>
        </w:rPr>
        <w:t>Spring Quartz</w:t>
      </w:r>
      <w:r w:rsidRPr="00380B55">
        <w:rPr>
          <w:color w:val="000000" w:themeColor="text1"/>
        </w:rPr>
        <w:t xml:space="preserve"> functionality for scheduling tasks such as generating monthly reports for customers and sending those mails about different policies.</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lang w:eastAsia="en-IN"/>
        </w:rPr>
        <w:t xml:space="preserve">Using </w:t>
      </w:r>
      <w:r w:rsidRPr="00380B55">
        <w:rPr>
          <w:b/>
          <w:color w:val="000000" w:themeColor="text1"/>
          <w:lang w:eastAsia="en-IN"/>
        </w:rPr>
        <w:t>HTML4</w:t>
      </w:r>
      <w:r w:rsidRPr="00380B55">
        <w:rPr>
          <w:color w:val="000000" w:themeColor="text1"/>
          <w:lang w:eastAsia="en-IN"/>
        </w:rPr>
        <w:t xml:space="preserve"> and </w:t>
      </w:r>
      <w:r w:rsidRPr="00380B55">
        <w:rPr>
          <w:b/>
          <w:color w:val="000000" w:themeColor="text1"/>
          <w:lang w:eastAsia="en-IN"/>
        </w:rPr>
        <w:t>CSS3</w:t>
      </w:r>
      <w:r w:rsidRPr="00380B55">
        <w:rPr>
          <w:color w:val="000000" w:themeColor="text1"/>
          <w:lang w:eastAsia="en-IN"/>
        </w:rPr>
        <w:t xml:space="preserve"> for website development and build on </w:t>
      </w:r>
      <w:r w:rsidRPr="00380B55">
        <w:rPr>
          <w:b/>
          <w:color w:val="000000" w:themeColor="text1"/>
          <w:lang w:eastAsia="en-IN"/>
        </w:rPr>
        <w:t>Bootstrap</w:t>
      </w:r>
      <w:r w:rsidRPr="00380B55">
        <w:rPr>
          <w:color w:val="000000" w:themeColor="text1"/>
          <w:lang w:eastAsia="en-IN"/>
        </w:rPr>
        <w:t xml:space="preserve"> 3.0. Data binding using </w:t>
      </w:r>
      <w:r w:rsidRPr="00380B55">
        <w:rPr>
          <w:b/>
          <w:color w:val="000000" w:themeColor="text1"/>
          <w:lang w:eastAsia="en-IN"/>
        </w:rPr>
        <w:t>AngularJs</w:t>
      </w:r>
      <w:r w:rsidRPr="00380B55">
        <w:rPr>
          <w:color w:val="000000" w:themeColor="text1"/>
          <w:lang w:eastAsia="en-IN"/>
        </w:rPr>
        <w:t>.</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bCs/>
          <w:color w:val="000000" w:themeColor="text1"/>
        </w:rPr>
        <w:t xml:space="preserve">Developing several </w:t>
      </w:r>
      <w:r w:rsidRPr="00380B55">
        <w:rPr>
          <w:b/>
          <w:bCs/>
          <w:color w:val="000000" w:themeColor="text1"/>
        </w:rPr>
        <w:t>SOAP</w:t>
      </w:r>
      <w:r w:rsidRPr="00380B55">
        <w:rPr>
          <w:bCs/>
          <w:color w:val="000000" w:themeColor="text1"/>
        </w:rPr>
        <w:t xml:space="preserve"> based </w:t>
      </w:r>
      <w:r w:rsidRPr="00380B55">
        <w:rPr>
          <w:b/>
          <w:bCs/>
          <w:color w:val="000000" w:themeColor="text1"/>
        </w:rPr>
        <w:t>JAX</w:t>
      </w:r>
      <w:r w:rsidRPr="00380B55">
        <w:rPr>
          <w:bCs/>
          <w:color w:val="000000" w:themeColor="text1"/>
        </w:rPr>
        <w:t>-</w:t>
      </w:r>
      <w:r w:rsidRPr="00380B55">
        <w:rPr>
          <w:b/>
          <w:bCs/>
          <w:color w:val="000000" w:themeColor="text1"/>
        </w:rPr>
        <w:t>WS Web Service</w:t>
      </w:r>
      <w:r w:rsidRPr="00380B55">
        <w:rPr>
          <w:bCs/>
          <w:color w:val="000000" w:themeColor="text1"/>
        </w:rPr>
        <w:t xml:space="preserve"> interfaces for integrating multiple systems, code re-usability.</w:t>
      </w:r>
    </w:p>
    <w:p w:rsidR="00B96124" w:rsidRPr="00380B55" w:rsidRDefault="00B96124" w:rsidP="005F5990">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rPr>
        <w:t xml:space="preserve">Experience with implementing </w:t>
      </w:r>
      <w:r w:rsidRPr="00380B55">
        <w:rPr>
          <w:b/>
          <w:color w:val="000000" w:themeColor="text1"/>
        </w:rPr>
        <w:t xml:space="preserve">BPM </w:t>
      </w:r>
      <w:r w:rsidRPr="00380B55">
        <w:rPr>
          <w:color w:val="000000" w:themeColor="text1"/>
        </w:rPr>
        <w:t xml:space="preserve">processes in existing system using both </w:t>
      </w:r>
      <w:r w:rsidRPr="00380B55">
        <w:rPr>
          <w:rStyle w:val="apple-style-span"/>
          <w:b/>
          <w:color w:val="000000" w:themeColor="text1"/>
        </w:rPr>
        <w:t>Synchronous</w:t>
      </w:r>
      <w:r w:rsidRPr="00380B55">
        <w:rPr>
          <w:rStyle w:val="apple-style-span"/>
          <w:color w:val="000000" w:themeColor="text1"/>
        </w:rPr>
        <w:t xml:space="preserve"> and </w:t>
      </w:r>
      <w:r w:rsidRPr="00380B55">
        <w:rPr>
          <w:rStyle w:val="apple-style-span"/>
          <w:b/>
          <w:color w:val="000000" w:themeColor="text1"/>
        </w:rPr>
        <w:t>Asynchronous Web Services</w:t>
      </w:r>
      <w:r w:rsidRPr="00380B55">
        <w:rPr>
          <w:color w:val="000000" w:themeColor="text1"/>
        </w:rPr>
        <w:t>.</w:t>
      </w:r>
    </w:p>
    <w:p w:rsidR="00B96124" w:rsidRPr="00530F77" w:rsidRDefault="00B96124" w:rsidP="00530F77">
      <w:pPr>
        <w:widowControl w:val="0"/>
        <w:numPr>
          <w:ilvl w:val="0"/>
          <w:numId w:val="18"/>
        </w:numPr>
        <w:autoSpaceDE w:val="0"/>
        <w:autoSpaceDN w:val="0"/>
        <w:adjustRightInd w:val="0"/>
        <w:snapToGrid w:val="0"/>
        <w:spacing w:after="0" w:line="240" w:lineRule="auto"/>
        <w:jc w:val="both"/>
        <w:rPr>
          <w:rFonts w:eastAsia="Times"/>
          <w:color w:val="000000" w:themeColor="text1"/>
        </w:rPr>
      </w:pPr>
      <w:r w:rsidRPr="00380B55">
        <w:rPr>
          <w:color w:val="000000" w:themeColor="text1"/>
        </w:rPr>
        <w:t>Working on</w:t>
      </w:r>
      <w:r w:rsidR="002770D1">
        <w:rPr>
          <w:b/>
          <w:color w:val="000000" w:themeColor="text1"/>
        </w:rPr>
        <w:t xml:space="preserve"> Micro</w:t>
      </w:r>
      <w:r w:rsidRPr="00380B55">
        <w:rPr>
          <w:b/>
          <w:color w:val="000000" w:themeColor="text1"/>
        </w:rPr>
        <w:t xml:space="preserve"> Services</w:t>
      </w:r>
      <w:r w:rsidRPr="00380B55">
        <w:rPr>
          <w:color w:val="000000" w:themeColor="text1"/>
        </w:rPr>
        <w:t xml:space="preserve"> to</w:t>
      </w:r>
      <w:r w:rsidRPr="00380B55">
        <w:rPr>
          <w:rStyle w:val="apple-converted-space"/>
          <w:rFonts w:cs="Arial"/>
          <w:color w:val="000000" w:themeColor="text1"/>
          <w:sz w:val="18"/>
          <w:szCs w:val="18"/>
          <w:shd w:val="clear" w:color="auto" w:fill="FFFFFF"/>
        </w:rPr>
        <w:t> </w:t>
      </w:r>
      <w:r w:rsidRPr="00380B55">
        <w:rPr>
          <w:color w:val="000000" w:themeColor="text1"/>
        </w:rPr>
        <w:t>manage termination and methods that can produce a </w:t>
      </w:r>
      <w:hyperlink r:id="rId9" w:tooltip="interface in java.util.concurrent" w:history="1">
        <w:r w:rsidRPr="00380B55">
          <w:rPr>
            <w:color w:val="000000" w:themeColor="text1"/>
          </w:rPr>
          <w:t>Future</w:t>
        </w:r>
      </w:hyperlink>
      <w:r w:rsidRPr="00380B55">
        <w:rPr>
          <w:color w:val="000000" w:themeColor="text1"/>
        </w:rPr>
        <w:t> for tracking progress of</w:t>
      </w:r>
      <w:r w:rsidR="00530F77">
        <w:rPr>
          <w:color w:val="000000" w:themeColor="text1"/>
        </w:rPr>
        <w:t xml:space="preserve"> one or more asynchronous tasks. </w:t>
      </w:r>
      <w:r w:rsidRPr="00530F77">
        <w:rPr>
          <w:color w:val="000000" w:themeColor="text1"/>
        </w:rPr>
        <w:t xml:space="preserve">Experience in Building </w:t>
      </w:r>
      <w:r w:rsidRPr="00530F77">
        <w:rPr>
          <w:b/>
          <w:color w:val="000000" w:themeColor="text1"/>
        </w:rPr>
        <w:t>Web Service</w:t>
      </w:r>
      <w:r w:rsidRPr="00530F77">
        <w:rPr>
          <w:color w:val="000000" w:themeColor="text1"/>
        </w:rPr>
        <w:t xml:space="preserve"> Contracts in </w:t>
      </w:r>
      <w:r w:rsidRPr="00530F77">
        <w:rPr>
          <w:b/>
          <w:color w:val="000000" w:themeColor="text1"/>
        </w:rPr>
        <w:t>SOA Service Manager</w:t>
      </w:r>
      <w:r w:rsidRPr="00530F77">
        <w:rPr>
          <w:color w:val="000000" w:themeColor="text1"/>
        </w:rPr>
        <w:t xml:space="preserve">. </w:t>
      </w:r>
    </w:p>
    <w:p w:rsidR="00B96124" w:rsidRPr="00380B55" w:rsidRDefault="00B96124" w:rsidP="005F5990">
      <w:pPr>
        <w:numPr>
          <w:ilvl w:val="0"/>
          <w:numId w:val="18"/>
        </w:numPr>
        <w:shd w:val="clear" w:color="auto" w:fill="FFFFFF"/>
        <w:spacing w:after="0" w:line="240" w:lineRule="auto"/>
        <w:rPr>
          <w:color w:val="000000" w:themeColor="text1"/>
        </w:rPr>
      </w:pPr>
      <w:r w:rsidRPr="00380B55">
        <w:rPr>
          <w:color w:val="000000" w:themeColor="text1"/>
        </w:rPr>
        <w:t xml:space="preserve">Smoke Test and Acceptance Testing with </w:t>
      </w:r>
      <w:r w:rsidRPr="00380B55">
        <w:rPr>
          <w:b/>
          <w:color w:val="000000" w:themeColor="text1"/>
        </w:rPr>
        <w:t>Selenium</w:t>
      </w:r>
      <w:r w:rsidRPr="00380B55">
        <w:rPr>
          <w:color w:val="000000" w:themeColor="text1"/>
        </w:rPr>
        <w:t xml:space="preserve"> in multiple Java platforms.</w:t>
      </w:r>
    </w:p>
    <w:p w:rsidR="00B96124" w:rsidRPr="00530F77" w:rsidRDefault="00B96124" w:rsidP="00530F77">
      <w:pPr>
        <w:numPr>
          <w:ilvl w:val="0"/>
          <w:numId w:val="18"/>
        </w:numPr>
        <w:shd w:val="clear" w:color="auto" w:fill="FFFFFF"/>
        <w:spacing w:after="0" w:line="240" w:lineRule="auto"/>
        <w:rPr>
          <w:rStyle w:val="apple-style-span"/>
          <w:color w:val="000000" w:themeColor="text1"/>
        </w:rPr>
      </w:pPr>
      <w:r w:rsidRPr="00380B55">
        <w:rPr>
          <w:color w:val="000000" w:themeColor="text1"/>
        </w:rPr>
        <w:t xml:space="preserve">Familiar with </w:t>
      </w:r>
      <w:r w:rsidRPr="00380B55">
        <w:rPr>
          <w:b/>
          <w:color w:val="000000" w:themeColor="text1"/>
        </w:rPr>
        <w:t>Cucumber, Selenium Web Driver, Selenium</w:t>
      </w:r>
      <w:r w:rsidRPr="00380B55">
        <w:rPr>
          <w:color w:val="000000" w:themeColor="text1"/>
        </w:rPr>
        <w:t xml:space="preserve"> commands and </w:t>
      </w:r>
      <w:r w:rsidRPr="00380B55">
        <w:rPr>
          <w:b/>
          <w:color w:val="000000" w:themeColor="text1"/>
        </w:rPr>
        <w:t>x-path</w:t>
      </w:r>
      <w:r w:rsidRPr="00380B55">
        <w:rPr>
          <w:color w:val="000000" w:themeColor="text1"/>
        </w:rPr>
        <w:t>.</w:t>
      </w:r>
      <w:r w:rsidR="00530F77">
        <w:rPr>
          <w:color w:val="000000" w:themeColor="text1"/>
        </w:rPr>
        <w:t xml:space="preserve"> </w:t>
      </w:r>
      <w:r w:rsidRPr="00530F77">
        <w:rPr>
          <w:rStyle w:val="apple-style-span"/>
          <w:rFonts w:eastAsia="MS Mincho"/>
          <w:color w:val="000000" w:themeColor="text1"/>
        </w:rPr>
        <w:t>Implementing</w:t>
      </w:r>
      <w:r w:rsidRPr="00530F77">
        <w:rPr>
          <w:rStyle w:val="apple-style-span"/>
          <w:rFonts w:eastAsia="MS Mincho"/>
          <w:b/>
          <w:color w:val="000000" w:themeColor="text1"/>
        </w:rPr>
        <w:t xml:space="preserve"> AngularJS and Node.JS with Spring MVC as model component.</w:t>
      </w:r>
      <w:r w:rsidR="00530F77">
        <w:rPr>
          <w:rStyle w:val="apple-style-span"/>
          <w:color w:val="000000" w:themeColor="text1"/>
        </w:rPr>
        <w:t xml:space="preserve"> </w:t>
      </w:r>
      <w:r w:rsidRPr="00530F77">
        <w:rPr>
          <w:rStyle w:val="apple-style-span"/>
          <w:rFonts w:eastAsia="MS Mincho"/>
          <w:color w:val="000000" w:themeColor="text1"/>
        </w:rPr>
        <w:t>Developing</w:t>
      </w:r>
      <w:r w:rsidRPr="00530F77">
        <w:rPr>
          <w:rStyle w:val="apple-style-span"/>
          <w:rFonts w:eastAsia="MS Mincho"/>
          <w:b/>
          <w:color w:val="000000" w:themeColor="text1"/>
        </w:rPr>
        <w:t xml:space="preserve"> custom AngularJS directives, tags and integrated with spring forms.</w:t>
      </w:r>
    </w:p>
    <w:p w:rsidR="00B96124" w:rsidRPr="00530F77" w:rsidRDefault="00B96124" w:rsidP="00530F77">
      <w:pPr>
        <w:widowControl w:val="0"/>
        <w:numPr>
          <w:ilvl w:val="0"/>
          <w:numId w:val="18"/>
        </w:numPr>
        <w:autoSpaceDE w:val="0"/>
        <w:autoSpaceDN w:val="0"/>
        <w:adjustRightInd w:val="0"/>
        <w:spacing w:after="0" w:line="240" w:lineRule="auto"/>
        <w:jc w:val="both"/>
        <w:rPr>
          <w:rFonts w:eastAsia="Times"/>
          <w:color w:val="000000" w:themeColor="text1"/>
        </w:rPr>
      </w:pPr>
      <w:r w:rsidRPr="00380B55">
        <w:rPr>
          <w:rFonts w:eastAsia="Times"/>
          <w:color w:val="000000" w:themeColor="text1"/>
        </w:rPr>
        <w:lastRenderedPageBreak/>
        <w:t xml:space="preserve">Done unit testing using </w:t>
      </w:r>
      <w:r w:rsidRPr="00380B55">
        <w:rPr>
          <w:rFonts w:eastAsia="Times"/>
          <w:b/>
          <w:color w:val="000000" w:themeColor="text1"/>
        </w:rPr>
        <w:t>JUnit</w:t>
      </w:r>
      <w:r w:rsidRPr="00380B55">
        <w:rPr>
          <w:rFonts w:eastAsia="Times"/>
          <w:color w:val="000000" w:themeColor="text1"/>
        </w:rPr>
        <w:t>.</w:t>
      </w:r>
      <w:r w:rsidR="00530F77">
        <w:rPr>
          <w:rFonts w:eastAsia="Times"/>
          <w:color w:val="000000" w:themeColor="text1"/>
        </w:rPr>
        <w:t xml:space="preserve"> </w:t>
      </w:r>
      <w:r w:rsidRPr="00530F77">
        <w:rPr>
          <w:rFonts w:eastAsia="Times"/>
          <w:color w:val="000000" w:themeColor="text1"/>
        </w:rPr>
        <w:t xml:space="preserve">Experience with </w:t>
      </w:r>
      <w:r w:rsidRPr="00530F77">
        <w:rPr>
          <w:rFonts w:eastAsia="Times"/>
          <w:b/>
          <w:color w:val="000000" w:themeColor="text1"/>
        </w:rPr>
        <w:t>S plunk</w:t>
      </w:r>
      <w:r w:rsidRPr="00530F77">
        <w:rPr>
          <w:rFonts w:eastAsia="Times"/>
          <w:color w:val="000000" w:themeColor="text1"/>
        </w:rPr>
        <w:t xml:space="preserve"> for logging.</w:t>
      </w:r>
      <w:r w:rsidR="00530F77">
        <w:rPr>
          <w:rFonts w:eastAsia="Times"/>
          <w:color w:val="000000" w:themeColor="text1"/>
        </w:rPr>
        <w:t xml:space="preserve"> </w:t>
      </w:r>
      <w:r w:rsidRPr="00530F77">
        <w:rPr>
          <w:color w:val="000000" w:themeColor="text1"/>
        </w:rPr>
        <w:t xml:space="preserve">Developing </w:t>
      </w:r>
      <w:r w:rsidRPr="00530F77">
        <w:rPr>
          <w:b/>
          <w:color w:val="000000" w:themeColor="text1"/>
        </w:rPr>
        <w:t>MDBs</w:t>
      </w:r>
      <w:r w:rsidRPr="00530F77">
        <w:rPr>
          <w:color w:val="000000" w:themeColor="text1"/>
        </w:rPr>
        <w:t xml:space="preserve"> for receiving and processing data from </w:t>
      </w:r>
      <w:r w:rsidRPr="00530F77">
        <w:rPr>
          <w:b/>
          <w:color w:val="000000" w:themeColor="text1"/>
        </w:rPr>
        <w:t>WebSphere MQ series</w:t>
      </w:r>
      <w:r w:rsidRPr="00530F77">
        <w:rPr>
          <w:color w:val="000000" w:themeColor="text1"/>
        </w:rPr>
        <w:t>.</w:t>
      </w:r>
      <w:r w:rsidR="00530F77">
        <w:rPr>
          <w:rFonts w:eastAsia="Times"/>
          <w:color w:val="000000" w:themeColor="text1"/>
        </w:rPr>
        <w:t xml:space="preserve"> </w:t>
      </w:r>
      <w:r w:rsidRPr="00530F77">
        <w:rPr>
          <w:color w:val="000000" w:themeColor="text1"/>
        </w:rPr>
        <w:t xml:space="preserve">Using </w:t>
      </w:r>
      <w:r w:rsidRPr="00530F77">
        <w:rPr>
          <w:b/>
          <w:color w:val="000000" w:themeColor="text1"/>
        </w:rPr>
        <w:t>Ant</w:t>
      </w:r>
      <w:r w:rsidRPr="00530F77">
        <w:rPr>
          <w:color w:val="000000" w:themeColor="text1"/>
        </w:rPr>
        <w:t xml:space="preserve"> scripts to build and deploy the application in IBM WebSphere Application Server 8.5</w:t>
      </w:r>
      <w:r w:rsidR="00990351">
        <w:rPr>
          <w:color w:val="000000" w:themeColor="text1"/>
        </w:rPr>
        <w:t>(</w:t>
      </w:r>
      <w:r w:rsidR="00990351" w:rsidRPr="00990351">
        <w:rPr>
          <w:b/>
          <w:color w:val="000000" w:themeColor="text1"/>
        </w:rPr>
        <w:t>WAS LIBERTY</w:t>
      </w:r>
      <w:r w:rsidR="00990351">
        <w:rPr>
          <w:color w:val="000000" w:themeColor="text1"/>
        </w:rPr>
        <w:t>)</w:t>
      </w:r>
      <w:r w:rsidRPr="00530F77">
        <w:rPr>
          <w:color w:val="000000" w:themeColor="text1"/>
        </w:rPr>
        <w:t>.</w:t>
      </w:r>
    </w:p>
    <w:p w:rsidR="00B96124" w:rsidRPr="00380B55" w:rsidRDefault="00B96124" w:rsidP="005F5990">
      <w:pPr>
        <w:pStyle w:val="ListParagraph"/>
        <w:tabs>
          <w:tab w:val="left" w:pos="360"/>
          <w:tab w:val="left" w:pos="720"/>
          <w:tab w:val="left" w:pos="1080"/>
        </w:tabs>
        <w:suppressAutoHyphens/>
        <w:spacing w:after="0" w:line="240" w:lineRule="auto"/>
        <w:ind w:left="360"/>
        <w:jc w:val="both"/>
        <w:rPr>
          <w:color w:val="000000" w:themeColor="text1"/>
        </w:rPr>
      </w:pPr>
    </w:p>
    <w:p w:rsidR="00B96124" w:rsidRPr="00380B55" w:rsidRDefault="00B96124" w:rsidP="005F5990">
      <w:pPr>
        <w:pStyle w:val="DefaultText"/>
        <w:jc w:val="both"/>
        <w:rPr>
          <w:rFonts w:asciiTheme="minorHAnsi" w:hAnsiTheme="minorHAnsi" w:cs="Arial"/>
          <w:b/>
          <w:bCs/>
          <w:color w:val="000000" w:themeColor="text1"/>
          <w:sz w:val="24"/>
          <w:szCs w:val="24"/>
        </w:rPr>
      </w:pPr>
      <w:r w:rsidRPr="00380B55">
        <w:rPr>
          <w:rFonts w:asciiTheme="minorHAnsi" w:hAnsiTheme="minorHAnsi" w:cs="Arial"/>
          <w:b/>
          <w:bCs/>
          <w:i/>
          <w:color w:val="000000" w:themeColor="text1"/>
          <w:sz w:val="24"/>
          <w:szCs w:val="24"/>
        </w:rPr>
        <w:t>Environment</w:t>
      </w:r>
      <w:r w:rsidRPr="00380B55">
        <w:rPr>
          <w:rFonts w:asciiTheme="minorHAnsi" w:hAnsiTheme="minorHAnsi" w:cs="Arial"/>
          <w:b/>
          <w:bCs/>
          <w:color w:val="000000" w:themeColor="text1"/>
          <w:sz w:val="24"/>
          <w:szCs w:val="24"/>
        </w:rPr>
        <w:t>:</w:t>
      </w:r>
    </w:p>
    <w:p w:rsidR="00B96124" w:rsidRPr="00380B55" w:rsidRDefault="00B96124" w:rsidP="005F5990">
      <w:pPr>
        <w:pStyle w:val="DefaultText"/>
        <w:ind w:firstLine="720"/>
        <w:jc w:val="both"/>
        <w:rPr>
          <w:rFonts w:asciiTheme="minorHAnsi" w:hAnsiTheme="minorHAnsi"/>
          <w:b/>
          <w:color w:val="000000" w:themeColor="text1"/>
          <w:sz w:val="22"/>
          <w:szCs w:val="22"/>
          <w:lang w:val="en-GB"/>
        </w:rPr>
      </w:pPr>
      <w:r w:rsidRPr="00380B55">
        <w:rPr>
          <w:rFonts w:asciiTheme="minorHAnsi" w:hAnsiTheme="minorHAnsi" w:cs="Arial"/>
          <w:b/>
          <w:bCs/>
          <w:color w:val="000000" w:themeColor="text1"/>
          <w:sz w:val="22"/>
          <w:szCs w:val="22"/>
        </w:rPr>
        <w:t xml:space="preserve"> </w:t>
      </w:r>
      <w:r w:rsidRPr="00380B55">
        <w:rPr>
          <w:rFonts w:asciiTheme="minorHAnsi" w:hAnsiTheme="minorHAnsi"/>
          <w:b/>
          <w:color w:val="000000" w:themeColor="text1"/>
          <w:sz w:val="22"/>
          <w:szCs w:val="22"/>
          <w:lang w:val="en-GB"/>
        </w:rPr>
        <w:t xml:space="preserve">J2EE, Spring framework, Spring MVC, </w:t>
      </w:r>
      <w:r w:rsidR="00996C0A">
        <w:rPr>
          <w:rFonts w:asciiTheme="minorHAnsi" w:hAnsiTheme="minorHAnsi"/>
          <w:b/>
          <w:color w:val="000000" w:themeColor="text1"/>
          <w:sz w:val="22"/>
          <w:szCs w:val="22"/>
          <w:lang w:val="en-GB"/>
        </w:rPr>
        <w:t xml:space="preserve">Spring Boot, </w:t>
      </w:r>
      <w:bookmarkStart w:id="2" w:name="_GoBack"/>
      <w:bookmarkEnd w:id="2"/>
      <w:r w:rsidRPr="00380B55">
        <w:rPr>
          <w:rFonts w:asciiTheme="minorHAnsi" w:hAnsiTheme="minorHAnsi"/>
          <w:b/>
          <w:color w:val="000000" w:themeColor="text1"/>
          <w:sz w:val="22"/>
          <w:szCs w:val="22"/>
          <w:lang w:val="en-GB"/>
        </w:rPr>
        <w:t xml:space="preserve">Spring quartz, Drool, Jira, JDK/1.7, Hibernate 4.x, JQuery, JSON, JSF, Servlets 2.3, JDBC, AJAX, Jenkins, Web services, EJB, JMS, </w:t>
      </w:r>
      <w:r w:rsidRPr="00380B55">
        <w:rPr>
          <w:rFonts w:asciiTheme="minorHAnsi" w:hAnsiTheme="minorHAnsi"/>
          <w:b/>
          <w:color w:val="000000" w:themeColor="text1"/>
          <w:sz w:val="22"/>
          <w:szCs w:val="22"/>
        </w:rPr>
        <w:t>Cucumber, Selenium, SOAP</w:t>
      </w:r>
      <w:r w:rsidRPr="00380B55">
        <w:rPr>
          <w:rFonts w:asciiTheme="minorHAnsi" w:hAnsiTheme="minorHAnsi"/>
          <w:b/>
          <w:color w:val="000000" w:themeColor="text1"/>
          <w:sz w:val="22"/>
          <w:szCs w:val="22"/>
          <w:lang w:val="en-GB"/>
        </w:rPr>
        <w:t xml:space="preserve">, Angular JS XML, Java Beans, </w:t>
      </w:r>
      <w:r w:rsidR="00443DF0">
        <w:rPr>
          <w:rFonts w:asciiTheme="minorHAnsi" w:hAnsiTheme="minorHAnsi"/>
          <w:b/>
          <w:color w:val="000000" w:themeColor="text1"/>
          <w:sz w:val="22"/>
          <w:szCs w:val="22"/>
          <w:lang w:val="en-GB"/>
        </w:rPr>
        <w:t>X-</w:t>
      </w:r>
      <w:r w:rsidR="00443DF0" w:rsidRPr="00380B55">
        <w:rPr>
          <w:rFonts w:asciiTheme="minorHAnsi" w:hAnsiTheme="minorHAnsi"/>
          <w:b/>
          <w:color w:val="000000" w:themeColor="text1"/>
          <w:sz w:val="22"/>
          <w:szCs w:val="22"/>
          <w:lang w:val="en-GB"/>
        </w:rPr>
        <w:t>Stream</w:t>
      </w:r>
      <w:r w:rsidRPr="00380B55">
        <w:rPr>
          <w:rFonts w:asciiTheme="minorHAnsi" w:hAnsiTheme="minorHAnsi"/>
          <w:b/>
          <w:color w:val="000000" w:themeColor="text1"/>
          <w:sz w:val="22"/>
          <w:szCs w:val="22"/>
          <w:lang w:val="en-GB"/>
        </w:rPr>
        <w:t>, SOA, WSDL, JAXB,</w:t>
      </w:r>
      <w:r w:rsidR="0043397A">
        <w:rPr>
          <w:rFonts w:asciiTheme="minorHAnsi" w:hAnsiTheme="minorHAnsi"/>
          <w:b/>
          <w:color w:val="000000" w:themeColor="text1"/>
          <w:sz w:val="22"/>
          <w:szCs w:val="22"/>
          <w:lang w:val="en-GB"/>
        </w:rPr>
        <w:t xml:space="preserve"> CICD,</w:t>
      </w:r>
      <w:r w:rsidRPr="00380B55">
        <w:rPr>
          <w:rFonts w:asciiTheme="minorHAnsi" w:hAnsiTheme="minorHAnsi"/>
          <w:b/>
          <w:color w:val="000000" w:themeColor="text1"/>
          <w:sz w:val="22"/>
          <w:szCs w:val="22"/>
          <w:lang w:val="en-GB"/>
        </w:rPr>
        <w:t xml:space="preserve"> JSON, Apache POI, JavaScript, Oracle 11g, IBM RAD, Web Sphere 8.x, Agile Methodology, Mongo DB,</w:t>
      </w:r>
      <w:r w:rsidR="003B5A8A">
        <w:rPr>
          <w:rFonts w:asciiTheme="minorHAnsi" w:hAnsiTheme="minorHAnsi"/>
          <w:b/>
          <w:color w:val="000000" w:themeColor="text1"/>
          <w:sz w:val="22"/>
          <w:szCs w:val="22"/>
          <w:lang w:val="en-GB"/>
        </w:rPr>
        <w:t>Express.js,</w:t>
      </w:r>
      <w:r w:rsidR="00443DF0">
        <w:rPr>
          <w:rFonts w:asciiTheme="minorHAnsi" w:hAnsiTheme="minorHAnsi"/>
          <w:b/>
          <w:color w:val="000000" w:themeColor="text1"/>
          <w:sz w:val="22"/>
          <w:szCs w:val="22"/>
          <w:lang w:val="en-GB"/>
        </w:rPr>
        <w:t xml:space="preserve"> Multi-Threading,</w:t>
      </w:r>
      <w:r w:rsidR="00F048F7">
        <w:rPr>
          <w:rFonts w:asciiTheme="minorHAnsi" w:hAnsiTheme="minorHAnsi"/>
          <w:b/>
          <w:color w:val="000000" w:themeColor="text1"/>
          <w:sz w:val="22"/>
          <w:szCs w:val="22"/>
          <w:lang w:val="en-GB"/>
        </w:rPr>
        <w:t xml:space="preserve"> </w:t>
      </w:r>
      <w:r w:rsidR="009C3945">
        <w:rPr>
          <w:rFonts w:asciiTheme="minorHAnsi" w:hAnsiTheme="minorHAnsi"/>
          <w:b/>
          <w:color w:val="000000" w:themeColor="text1"/>
          <w:sz w:val="22"/>
          <w:szCs w:val="22"/>
          <w:lang w:val="en-GB"/>
        </w:rPr>
        <w:t>Drools,</w:t>
      </w:r>
      <w:r w:rsidR="003C7CEA">
        <w:rPr>
          <w:rFonts w:asciiTheme="minorHAnsi" w:hAnsiTheme="minorHAnsi"/>
          <w:b/>
          <w:color w:val="000000" w:themeColor="text1"/>
          <w:sz w:val="22"/>
          <w:szCs w:val="22"/>
          <w:lang w:val="en-GB"/>
        </w:rPr>
        <w:t xml:space="preserve"> Micro Services,</w:t>
      </w:r>
      <w:r w:rsidRPr="00380B55">
        <w:rPr>
          <w:rFonts w:asciiTheme="minorHAnsi" w:hAnsiTheme="minorHAnsi"/>
          <w:b/>
          <w:color w:val="000000" w:themeColor="text1"/>
          <w:sz w:val="22"/>
          <w:szCs w:val="22"/>
          <w:lang w:val="en-GB"/>
        </w:rPr>
        <w:t xml:space="preserve"> Design Patterns, SVN, Apache Maven, Adobe Flex, JUnit, Html Unit, XSLT, HTML/DHTML.</w:t>
      </w:r>
    </w:p>
    <w:p w:rsidR="00B96124" w:rsidRPr="00380B55" w:rsidRDefault="00B96124" w:rsidP="005F5990">
      <w:pPr>
        <w:spacing w:after="0" w:line="240" w:lineRule="auto"/>
        <w:contextualSpacing/>
        <w:rPr>
          <w:b/>
          <w:color w:val="000000" w:themeColor="text1"/>
          <w:sz w:val="24"/>
          <w:szCs w:val="24"/>
        </w:rPr>
      </w:pPr>
    </w:p>
    <w:p w:rsidR="00B96124" w:rsidRPr="00380B55" w:rsidRDefault="00B96124" w:rsidP="005F5990">
      <w:pPr>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JAN 14 – MARCH 15____________________________________________________________________</w:t>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t xml:space="preserve">   Role- Sr. Java/ J2EE &amp; Full Stack Developer</w:t>
      </w:r>
    </w:p>
    <w:p w:rsidR="00B96124" w:rsidRPr="00380B55" w:rsidRDefault="00B96124" w:rsidP="005F5990">
      <w:pPr>
        <w:widowControl w:val="0"/>
        <w:autoSpaceDE w:val="0"/>
        <w:autoSpaceDN w:val="0"/>
        <w:adjustRightInd w:val="0"/>
        <w:spacing w:after="0" w:line="240" w:lineRule="auto"/>
        <w:ind w:left="5040" w:firstLine="720"/>
        <w:rPr>
          <w:rFonts w:cs="Arial"/>
          <w:b/>
          <w:bCs/>
          <w:i/>
          <w:color w:val="000000" w:themeColor="text1"/>
          <w:sz w:val="24"/>
          <w:szCs w:val="24"/>
        </w:rPr>
      </w:pPr>
      <w:r w:rsidRPr="00380B55">
        <w:rPr>
          <w:rFonts w:cs="Arial"/>
          <w:b/>
          <w:bCs/>
          <w:i/>
          <w:color w:val="000000" w:themeColor="text1"/>
          <w:sz w:val="24"/>
          <w:szCs w:val="24"/>
        </w:rPr>
        <w:t xml:space="preserve">  Client- </w:t>
      </w:r>
      <w:r w:rsidR="00F46095">
        <w:rPr>
          <w:rFonts w:cs="Arial"/>
          <w:b/>
          <w:bCs/>
          <w:i/>
          <w:color w:val="000000" w:themeColor="text1"/>
          <w:sz w:val="24"/>
          <w:szCs w:val="24"/>
        </w:rPr>
        <w:t xml:space="preserve">Cerner Corporation, Kansas City, </w:t>
      </w:r>
      <w:r w:rsidR="00380B55" w:rsidRPr="00380B55">
        <w:rPr>
          <w:rFonts w:cs="Arial"/>
          <w:b/>
          <w:bCs/>
          <w:i/>
          <w:color w:val="000000" w:themeColor="text1"/>
          <w:sz w:val="24"/>
          <w:szCs w:val="24"/>
        </w:rPr>
        <w:t>MO</w:t>
      </w:r>
    </w:p>
    <w:p w:rsidR="00B96124" w:rsidRPr="00380B55" w:rsidRDefault="00B96124" w:rsidP="005F5990">
      <w:pPr>
        <w:widowControl w:val="0"/>
        <w:autoSpaceDE w:val="0"/>
        <w:autoSpaceDN w:val="0"/>
        <w:adjustRightInd w:val="0"/>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Team Size- 08</w:t>
      </w:r>
      <w:r w:rsidRPr="00380B55">
        <w:rPr>
          <w:rFonts w:cs="Arial"/>
          <w:b/>
          <w:bCs/>
          <w:i/>
          <w:color w:val="000000" w:themeColor="text1"/>
          <w:sz w:val="24"/>
          <w:szCs w:val="24"/>
        </w:rPr>
        <w:tab/>
      </w:r>
    </w:p>
    <w:p w:rsidR="00B96124" w:rsidRPr="00380B55" w:rsidRDefault="00B96124" w:rsidP="005F5990">
      <w:pPr>
        <w:widowControl w:val="0"/>
        <w:autoSpaceDE w:val="0"/>
        <w:autoSpaceDN w:val="0"/>
        <w:adjustRightInd w:val="0"/>
        <w:spacing w:after="0" w:line="240" w:lineRule="auto"/>
        <w:contextualSpacing/>
        <w:rPr>
          <w:rFonts w:cs="Arial"/>
          <w:i/>
          <w:color w:val="000000" w:themeColor="text1"/>
          <w:lang w:val="en-GB"/>
        </w:rPr>
      </w:pPr>
      <w:r w:rsidRPr="00380B55">
        <w:rPr>
          <w:b/>
          <w:i/>
          <w:color w:val="000000" w:themeColor="text1"/>
          <w:sz w:val="24"/>
          <w:szCs w:val="24"/>
          <w:u w:val="single"/>
        </w:rPr>
        <w:t>Description</w:t>
      </w:r>
      <w:r w:rsidRPr="00380B55">
        <w:rPr>
          <w:b/>
          <w:i/>
          <w:color w:val="000000" w:themeColor="text1"/>
          <w:u w:val="single"/>
        </w:rPr>
        <w:t>:</w:t>
      </w:r>
      <w:r w:rsidRPr="00380B55">
        <w:rPr>
          <w:rFonts w:cs="Arial"/>
          <w:i/>
          <w:color w:val="000000" w:themeColor="text1"/>
          <w:lang w:val="en-GB"/>
        </w:rPr>
        <w:t xml:space="preserve"> </w:t>
      </w:r>
    </w:p>
    <w:p w:rsidR="00B96124" w:rsidRPr="00380B55" w:rsidRDefault="00380B55" w:rsidP="005F5990">
      <w:pPr>
        <w:widowControl w:val="0"/>
        <w:autoSpaceDE w:val="0"/>
        <w:autoSpaceDN w:val="0"/>
        <w:adjustRightInd w:val="0"/>
        <w:spacing w:after="0" w:line="240" w:lineRule="auto"/>
        <w:contextualSpacing/>
        <w:rPr>
          <w:rFonts w:cs="Arial"/>
          <w:i/>
          <w:color w:val="000000" w:themeColor="text1"/>
          <w:lang w:val="en-GB"/>
        </w:rPr>
      </w:pPr>
      <w:r>
        <w:rPr>
          <w:rFonts w:ascii="Calibri" w:hAnsi="Calibri"/>
        </w:rPr>
        <w:t>Cerner Corporation is one of the largest providers of Healthcare Information Technology solutions, services, devices and hardware. Cerner</w:t>
      </w:r>
      <w:r w:rsidRPr="00775CE6">
        <w:rPr>
          <w:rFonts w:ascii="Calibri" w:hAnsi="Calibri"/>
        </w:rPr>
        <w:t xml:space="preserve"> solutions enable physicians, nurses, and other authorized users to share data and streamline processes across an entire organization.</w:t>
      </w:r>
      <w:r>
        <w:rPr>
          <w:rFonts w:ascii="Calibri" w:hAnsi="Calibri"/>
        </w:rPr>
        <w:t xml:space="preserve"> </w:t>
      </w:r>
      <w:r w:rsidRPr="00775CE6">
        <w:rPr>
          <w:rFonts w:ascii="Calibri" w:hAnsi="Calibri"/>
        </w:rPr>
        <w:t>Cerner's comprehensive portfolio of solutions is designed on a common blueprint known as Cerner Millennium</w:t>
      </w:r>
      <w:r>
        <w:rPr>
          <w:rFonts w:ascii="Calibri" w:hAnsi="Calibri"/>
        </w:rPr>
        <w:t xml:space="preserve">. </w:t>
      </w:r>
      <w:r w:rsidRPr="00775CE6">
        <w:rPr>
          <w:rFonts w:ascii="Calibri" w:hAnsi="Calibri"/>
        </w:rPr>
        <w:t>Cerner Millennium solutions combine technology with knowledge to deliver vital data needed for real-time decision-making</w:t>
      </w:r>
    </w:p>
    <w:p w:rsidR="00B96124" w:rsidRPr="00380B55" w:rsidRDefault="00B96124" w:rsidP="005F5990">
      <w:pPr>
        <w:tabs>
          <w:tab w:val="left" w:pos="2898"/>
          <w:tab w:val="left" w:pos="8838"/>
        </w:tabs>
        <w:spacing w:after="0" w:line="240" w:lineRule="auto"/>
        <w:jc w:val="both"/>
        <w:outlineLvl w:val="0"/>
        <w:rPr>
          <w:rFonts w:eastAsia="Calibri" w:cs="Arial"/>
          <w:b/>
          <w:color w:val="000000" w:themeColor="text1"/>
          <w:u w:val="single"/>
        </w:rPr>
      </w:pPr>
      <w:r w:rsidRPr="00380B55">
        <w:rPr>
          <w:rFonts w:eastAsia="Calibri" w:cs="Arial"/>
          <w:b/>
          <w:color w:val="000000" w:themeColor="text1"/>
          <w:sz w:val="24"/>
          <w:szCs w:val="24"/>
          <w:u w:val="single"/>
        </w:rPr>
        <w:t>Responsibilities</w:t>
      </w:r>
      <w:r w:rsidRPr="00380B55">
        <w:rPr>
          <w:rFonts w:eastAsia="Calibri" w:cs="Arial"/>
          <w:b/>
          <w:color w:val="000000" w:themeColor="text1"/>
          <w:u w:val="single"/>
        </w:rPr>
        <w:t>:</w:t>
      </w:r>
    </w:p>
    <w:p w:rsidR="00B96124" w:rsidRPr="002C6334" w:rsidRDefault="00B96124" w:rsidP="002C6334">
      <w:pPr>
        <w:numPr>
          <w:ilvl w:val="0"/>
          <w:numId w:val="2"/>
        </w:numPr>
        <w:tabs>
          <w:tab w:val="clear" w:pos="720"/>
          <w:tab w:val="num" w:pos="360"/>
          <w:tab w:val="left" w:pos="2520"/>
        </w:tabs>
        <w:spacing w:after="0" w:line="240" w:lineRule="auto"/>
        <w:ind w:left="360"/>
        <w:contextualSpacing/>
        <w:jc w:val="both"/>
        <w:rPr>
          <w:rFonts w:cs="Arial"/>
          <w:color w:val="000000" w:themeColor="text1"/>
          <w:lang w:val="en-GB"/>
        </w:rPr>
      </w:pPr>
      <w:r w:rsidRPr="00380B55">
        <w:rPr>
          <w:rFonts w:cs="Arial"/>
          <w:color w:val="000000" w:themeColor="text1"/>
          <w:lang w:val="en-GB"/>
        </w:rPr>
        <w:t xml:space="preserve">Developed the </w:t>
      </w:r>
      <w:r w:rsidRPr="00380B55">
        <w:rPr>
          <w:rFonts w:cs="Arial"/>
          <w:b/>
          <w:color w:val="000000" w:themeColor="text1"/>
          <w:lang w:val="en-GB"/>
        </w:rPr>
        <w:t>J2EE</w:t>
      </w:r>
      <w:r w:rsidRPr="00380B55">
        <w:rPr>
          <w:rFonts w:cs="Arial"/>
          <w:color w:val="000000" w:themeColor="text1"/>
          <w:lang w:val="en-GB"/>
        </w:rPr>
        <w:t xml:space="preserve"> application based on the </w:t>
      </w:r>
      <w:r w:rsidRPr="00380B55">
        <w:rPr>
          <w:rFonts w:cs="Arial"/>
          <w:b/>
          <w:color w:val="000000" w:themeColor="text1"/>
          <w:lang w:val="en-GB"/>
        </w:rPr>
        <w:t>Service Oriented Architecture.</w:t>
      </w:r>
      <w:r w:rsidR="002C6334">
        <w:rPr>
          <w:rFonts w:cs="Arial"/>
          <w:b/>
          <w:color w:val="000000" w:themeColor="text1"/>
          <w:lang w:val="en-GB"/>
        </w:rPr>
        <w:t xml:space="preserve"> </w:t>
      </w:r>
      <w:r w:rsidRPr="002C6334">
        <w:rPr>
          <w:rFonts w:cs="Arial"/>
          <w:color w:val="000000" w:themeColor="text1"/>
        </w:rPr>
        <w:t xml:space="preserve">Developed using new features of </w:t>
      </w:r>
      <w:r w:rsidRPr="002C6334">
        <w:rPr>
          <w:rFonts w:cs="Arial"/>
          <w:b/>
          <w:color w:val="000000" w:themeColor="text1"/>
        </w:rPr>
        <w:t>Java 1.7</w:t>
      </w:r>
      <w:r w:rsidRPr="002C6334">
        <w:rPr>
          <w:rFonts w:cs="Arial"/>
          <w:color w:val="000000" w:themeColor="text1"/>
        </w:rPr>
        <w:t xml:space="preserve"> Annotations, Generics, enhanced for loop and </w:t>
      </w:r>
      <w:r w:rsidRPr="002C6334">
        <w:rPr>
          <w:rFonts w:cs="Arial"/>
          <w:b/>
          <w:color w:val="000000" w:themeColor="text1"/>
        </w:rPr>
        <w:t>Enums</w:t>
      </w:r>
      <w:r w:rsidRPr="002C6334">
        <w:rPr>
          <w:rFonts w:cs="Arial"/>
          <w:color w:val="000000" w:themeColor="text1"/>
        </w:rPr>
        <w:t xml:space="preserve">. Used </w:t>
      </w:r>
      <w:r w:rsidRPr="002C6334">
        <w:rPr>
          <w:rFonts w:cs="Arial"/>
          <w:b/>
          <w:color w:val="000000" w:themeColor="text1"/>
        </w:rPr>
        <w:t>spring</w:t>
      </w:r>
      <w:r w:rsidRPr="002C6334">
        <w:rPr>
          <w:rFonts w:cs="Arial"/>
          <w:color w:val="000000" w:themeColor="text1"/>
        </w:rPr>
        <w:t xml:space="preserve"> and </w:t>
      </w:r>
      <w:r w:rsidRPr="002C6334">
        <w:rPr>
          <w:rFonts w:cs="Arial"/>
          <w:b/>
          <w:color w:val="000000" w:themeColor="text1"/>
        </w:rPr>
        <w:t>Hibernate</w:t>
      </w:r>
      <w:r w:rsidRPr="002C6334">
        <w:rPr>
          <w:rFonts w:cs="Arial"/>
          <w:color w:val="000000" w:themeColor="text1"/>
        </w:rPr>
        <w:t xml:space="preserve"> for implementing </w:t>
      </w:r>
      <w:r w:rsidRPr="002C6334">
        <w:rPr>
          <w:rFonts w:cs="Arial"/>
          <w:b/>
          <w:color w:val="000000" w:themeColor="text1"/>
        </w:rPr>
        <w:t>IOC</w:t>
      </w:r>
      <w:r w:rsidRPr="002C6334">
        <w:rPr>
          <w:rFonts w:cs="Arial"/>
          <w:color w:val="000000" w:themeColor="text1"/>
        </w:rPr>
        <w:t xml:space="preserve">, </w:t>
      </w:r>
      <w:r w:rsidRPr="002C6334">
        <w:rPr>
          <w:rFonts w:cs="Arial"/>
          <w:b/>
          <w:color w:val="000000" w:themeColor="text1"/>
        </w:rPr>
        <w:t>AOP</w:t>
      </w:r>
      <w:r w:rsidRPr="002C6334">
        <w:rPr>
          <w:rFonts w:cs="Arial"/>
          <w:color w:val="000000" w:themeColor="text1"/>
        </w:rPr>
        <w:t xml:space="preserve"> and </w:t>
      </w:r>
      <w:r w:rsidRPr="002C6334">
        <w:rPr>
          <w:rFonts w:cs="Arial"/>
          <w:b/>
          <w:color w:val="000000" w:themeColor="text1"/>
        </w:rPr>
        <w:t>ORM</w:t>
      </w:r>
      <w:r w:rsidRPr="002C6334">
        <w:rPr>
          <w:rFonts w:cs="Arial"/>
          <w:color w:val="000000" w:themeColor="text1"/>
        </w:rPr>
        <w:t xml:space="preserve"> for back end tiers.</w:t>
      </w:r>
    </w:p>
    <w:p w:rsidR="00B96124" w:rsidRPr="002C6334" w:rsidRDefault="00B96124" w:rsidP="002C6334">
      <w:pPr>
        <w:pStyle w:val="msonormal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lang w:val="en-GB"/>
        </w:rPr>
      </w:pPr>
      <w:r w:rsidRPr="00380B55">
        <w:rPr>
          <w:rFonts w:asciiTheme="minorHAnsi" w:hAnsiTheme="minorHAnsi"/>
          <w:color w:val="000000" w:themeColor="text1"/>
          <w:sz w:val="22"/>
          <w:szCs w:val="22"/>
          <w:lang w:eastAsia="en-IN"/>
        </w:rPr>
        <w:t xml:space="preserve">Developing and editing user Interface Screens using </w:t>
      </w:r>
      <w:r w:rsidRPr="00380B55">
        <w:rPr>
          <w:rFonts w:asciiTheme="minorHAnsi" w:hAnsiTheme="minorHAnsi"/>
          <w:b/>
          <w:bCs/>
          <w:color w:val="000000" w:themeColor="text1"/>
          <w:sz w:val="22"/>
          <w:szCs w:val="22"/>
          <w:lang w:eastAsia="en-IN"/>
        </w:rPr>
        <w:t>JSP, HTML5.0, JavaScript and node.js</w:t>
      </w:r>
      <w:r w:rsidR="002C6334">
        <w:rPr>
          <w:rFonts w:asciiTheme="minorHAnsi" w:hAnsiTheme="minorHAnsi"/>
          <w:b/>
          <w:bCs/>
          <w:color w:val="000000" w:themeColor="text1"/>
          <w:sz w:val="22"/>
          <w:szCs w:val="22"/>
          <w:lang w:eastAsia="en-IN"/>
        </w:rPr>
        <w:t xml:space="preserve"> and </w:t>
      </w:r>
      <w:r w:rsidR="002C6334">
        <w:rPr>
          <w:rFonts w:asciiTheme="minorHAnsi" w:hAnsiTheme="minorHAnsi"/>
          <w:color w:val="000000" w:themeColor="text1"/>
          <w:sz w:val="22"/>
          <w:szCs w:val="22"/>
          <w:lang w:eastAsia="en-IN"/>
        </w:rPr>
        <w:t xml:space="preserve">Improve </w:t>
      </w:r>
      <w:r w:rsidRPr="002C6334">
        <w:rPr>
          <w:rFonts w:asciiTheme="minorHAnsi" w:hAnsiTheme="minorHAnsi"/>
          <w:color w:val="000000" w:themeColor="text1"/>
          <w:sz w:val="22"/>
          <w:szCs w:val="22"/>
          <w:lang w:eastAsia="en-IN"/>
        </w:rPr>
        <w:t>presentation of webpages</w:t>
      </w:r>
      <w:r w:rsidRPr="002C6334">
        <w:rPr>
          <w:rFonts w:asciiTheme="minorHAnsi" w:hAnsiTheme="minorHAnsi"/>
          <w:b/>
          <w:bCs/>
          <w:color w:val="000000" w:themeColor="text1"/>
          <w:sz w:val="22"/>
          <w:szCs w:val="22"/>
          <w:lang w:eastAsia="en-IN"/>
        </w:rPr>
        <w:t xml:space="preserve"> CSS 3.0, Adobe Flash and JQuery plug - INS. </w:t>
      </w:r>
    </w:p>
    <w:p w:rsidR="00B96124" w:rsidRPr="00380B55"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rPr>
        <w:t xml:space="preserve">Designed SOA integration using </w:t>
      </w:r>
      <w:r w:rsidRPr="00380B55">
        <w:rPr>
          <w:rFonts w:asciiTheme="minorHAnsi" w:hAnsiTheme="minorHAnsi" w:cs="Arial"/>
          <w:b/>
          <w:color w:val="000000" w:themeColor="text1"/>
          <w:sz w:val="22"/>
          <w:szCs w:val="22"/>
        </w:rPr>
        <w:t>Apache CXF</w:t>
      </w:r>
      <w:r w:rsidRPr="00380B55">
        <w:rPr>
          <w:rFonts w:asciiTheme="minorHAnsi" w:hAnsiTheme="minorHAnsi" w:cs="Arial"/>
          <w:color w:val="000000" w:themeColor="text1"/>
          <w:sz w:val="22"/>
          <w:szCs w:val="22"/>
        </w:rPr>
        <w:t>.  Enabled rapid service tier development.</w:t>
      </w:r>
    </w:p>
    <w:p w:rsidR="00B96124" w:rsidRPr="00380B55" w:rsidRDefault="00C86641"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Pr>
          <w:rFonts w:asciiTheme="minorHAnsi" w:hAnsiTheme="minorHAnsi" w:cs="Arial"/>
          <w:color w:val="000000" w:themeColor="text1"/>
          <w:sz w:val="22"/>
          <w:szCs w:val="22"/>
          <w:shd w:val="clear" w:color="auto" w:fill="FFFFFF"/>
        </w:rPr>
        <w:t xml:space="preserve">Support </w:t>
      </w:r>
      <w:r w:rsidRPr="00C86641">
        <w:rPr>
          <w:rFonts w:asciiTheme="minorHAnsi" w:hAnsiTheme="minorHAnsi" w:cs="Arial"/>
          <w:b/>
          <w:color w:val="000000" w:themeColor="text1"/>
          <w:sz w:val="22"/>
          <w:szCs w:val="22"/>
          <w:shd w:val="clear" w:color="auto" w:fill="FFFFFF"/>
        </w:rPr>
        <w:t>CI/CD</w:t>
      </w:r>
      <w:r>
        <w:rPr>
          <w:rFonts w:asciiTheme="minorHAnsi" w:hAnsiTheme="minorHAnsi" w:cs="Arial"/>
          <w:color w:val="000000" w:themeColor="text1"/>
          <w:sz w:val="22"/>
          <w:szCs w:val="22"/>
          <w:shd w:val="clear" w:color="auto" w:fill="FFFFFF"/>
        </w:rPr>
        <w:t xml:space="preserve"> Tools integration, operations/change management, and Maintainance, Support full Automation of </w:t>
      </w:r>
      <w:r w:rsidRPr="00C86641">
        <w:rPr>
          <w:rFonts w:asciiTheme="minorHAnsi" w:hAnsiTheme="minorHAnsi" w:cs="Arial"/>
          <w:b/>
          <w:color w:val="000000" w:themeColor="text1"/>
          <w:sz w:val="22"/>
          <w:szCs w:val="22"/>
          <w:shd w:val="clear" w:color="auto" w:fill="FFFFFF"/>
        </w:rPr>
        <w:t xml:space="preserve">CI </w:t>
      </w:r>
      <w:r>
        <w:rPr>
          <w:rFonts w:asciiTheme="minorHAnsi" w:hAnsiTheme="minorHAnsi" w:cs="Arial"/>
          <w:color w:val="000000" w:themeColor="text1"/>
          <w:sz w:val="22"/>
          <w:szCs w:val="22"/>
          <w:shd w:val="clear" w:color="auto" w:fill="FFFFFF"/>
        </w:rPr>
        <w:t>Testing.</w:t>
      </w:r>
    </w:p>
    <w:p w:rsidR="00B96124" w:rsidRPr="00380B55"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olor w:val="000000" w:themeColor="text1"/>
          <w:sz w:val="22"/>
          <w:szCs w:val="22"/>
        </w:rPr>
        <w:t xml:space="preserve">Used </w:t>
      </w:r>
      <w:r w:rsidRPr="00380B55">
        <w:rPr>
          <w:rFonts w:asciiTheme="minorHAnsi" w:hAnsiTheme="minorHAnsi"/>
          <w:b/>
          <w:color w:val="000000" w:themeColor="text1"/>
          <w:sz w:val="22"/>
          <w:szCs w:val="22"/>
        </w:rPr>
        <w:t>AngularJS</w:t>
      </w:r>
      <w:r w:rsidRPr="00380B55">
        <w:rPr>
          <w:rFonts w:asciiTheme="minorHAnsi" w:hAnsiTheme="minorHAnsi"/>
          <w:color w:val="000000" w:themeColor="text1"/>
          <w:sz w:val="22"/>
          <w:szCs w:val="22"/>
        </w:rPr>
        <w:t xml:space="preserve"> to create views to hook up models to the </w:t>
      </w:r>
      <w:r w:rsidRPr="00380B55">
        <w:rPr>
          <w:rFonts w:asciiTheme="minorHAnsi" w:hAnsiTheme="minorHAnsi"/>
          <w:b/>
          <w:color w:val="000000" w:themeColor="text1"/>
          <w:sz w:val="22"/>
          <w:szCs w:val="22"/>
        </w:rPr>
        <w:t>DOM</w:t>
      </w:r>
      <w:r w:rsidRPr="00380B55">
        <w:rPr>
          <w:rFonts w:asciiTheme="minorHAnsi" w:hAnsiTheme="minorHAnsi"/>
          <w:color w:val="000000" w:themeColor="text1"/>
          <w:sz w:val="22"/>
          <w:szCs w:val="22"/>
        </w:rPr>
        <w:t xml:space="preserve"> and synchronize data with server as a </w:t>
      </w:r>
      <w:r w:rsidRPr="00380B55">
        <w:rPr>
          <w:rFonts w:asciiTheme="minorHAnsi" w:hAnsiTheme="minorHAnsi"/>
          <w:b/>
          <w:color w:val="000000" w:themeColor="text1"/>
          <w:sz w:val="22"/>
          <w:szCs w:val="22"/>
        </w:rPr>
        <w:t>Single Page Application (SPA)</w:t>
      </w:r>
      <w:r w:rsidRPr="00380B55">
        <w:rPr>
          <w:rFonts w:asciiTheme="minorHAnsi" w:hAnsiTheme="minorHAnsi"/>
          <w:color w:val="000000" w:themeColor="text1"/>
          <w:sz w:val="22"/>
          <w:szCs w:val="22"/>
        </w:rPr>
        <w:t>.</w:t>
      </w:r>
    </w:p>
    <w:p w:rsidR="00B96124" w:rsidRPr="00380B55"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olor w:val="000000" w:themeColor="text1"/>
          <w:sz w:val="22"/>
          <w:szCs w:val="22"/>
        </w:rPr>
        <w:t xml:space="preserve">Used </w:t>
      </w:r>
      <w:r w:rsidRPr="00380B55">
        <w:rPr>
          <w:rFonts w:asciiTheme="minorHAnsi" w:hAnsiTheme="minorHAnsi"/>
          <w:b/>
          <w:color w:val="000000" w:themeColor="text1"/>
          <w:sz w:val="22"/>
          <w:szCs w:val="22"/>
        </w:rPr>
        <w:t xml:space="preserve">Bootstrap </w:t>
      </w:r>
      <w:r w:rsidRPr="00380B55">
        <w:rPr>
          <w:rFonts w:asciiTheme="minorHAnsi" w:hAnsiTheme="minorHAnsi"/>
          <w:color w:val="000000" w:themeColor="text1"/>
          <w:sz w:val="22"/>
          <w:szCs w:val="22"/>
        </w:rPr>
        <w:t xml:space="preserve">and </w:t>
      </w:r>
      <w:r w:rsidRPr="00380B55">
        <w:rPr>
          <w:rFonts w:asciiTheme="minorHAnsi" w:hAnsiTheme="minorHAnsi"/>
          <w:b/>
          <w:color w:val="000000" w:themeColor="text1"/>
          <w:sz w:val="22"/>
          <w:szCs w:val="22"/>
        </w:rPr>
        <w:t>AngularJS</w:t>
      </w:r>
      <w:r w:rsidRPr="00380B55">
        <w:rPr>
          <w:rFonts w:asciiTheme="minorHAnsi" w:hAnsiTheme="minorHAnsi"/>
          <w:color w:val="000000" w:themeColor="text1"/>
          <w:sz w:val="22"/>
          <w:szCs w:val="22"/>
        </w:rPr>
        <w:t xml:space="preserve"> </w:t>
      </w:r>
      <w:r w:rsidR="00A866D9">
        <w:rPr>
          <w:rFonts w:asciiTheme="minorHAnsi" w:hAnsiTheme="minorHAnsi"/>
          <w:color w:val="000000" w:themeColor="text1"/>
          <w:sz w:val="22"/>
          <w:szCs w:val="22"/>
        </w:rPr>
        <w:t xml:space="preserve">&amp; </w:t>
      </w:r>
      <w:r w:rsidR="00A866D9" w:rsidRPr="00A866D9">
        <w:rPr>
          <w:rFonts w:asciiTheme="minorHAnsi" w:hAnsiTheme="minorHAnsi"/>
          <w:b/>
          <w:color w:val="000000" w:themeColor="text1"/>
          <w:sz w:val="22"/>
          <w:szCs w:val="22"/>
        </w:rPr>
        <w:t>Express.js</w:t>
      </w:r>
      <w:r w:rsidR="00A866D9">
        <w:rPr>
          <w:rFonts w:asciiTheme="minorHAnsi" w:hAnsiTheme="minorHAnsi"/>
          <w:color w:val="000000" w:themeColor="text1"/>
          <w:sz w:val="22"/>
          <w:szCs w:val="22"/>
        </w:rPr>
        <w:t xml:space="preserve"> </w:t>
      </w:r>
      <w:r w:rsidRPr="00380B55">
        <w:rPr>
          <w:rFonts w:asciiTheme="minorHAnsi" w:hAnsiTheme="minorHAnsi"/>
          <w:color w:val="000000" w:themeColor="text1"/>
          <w:sz w:val="22"/>
          <w:szCs w:val="22"/>
        </w:rPr>
        <w:t>to create Controllers to handle events triggered by clients and send request to server.</w:t>
      </w:r>
    </w:p>
    <w:p w:rsidR="00B96124" w:rsidRPr="002C6334" w:rsidRDefault="00B96124" w:rsidP="002C6334">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2C6334">
        <w:rPr>
          <w:rFonts w:asciiTheme="minorHAnsi" w:hAnsiTheme="minorHAnsi" w:cs="Arial"/>
          <w:color w:val="000000" w:themeColor="text1"/>
          <w:sz w:val="22"/>
          <w:szCs w:val="22"/>
          <w:shd w:val="clear" w:color="auto" w:fill="FFFFFF"/>
        </w:rPr>
        <w:t xml:space="preserve">Implemented complex back-end component to get the count in no time against large size MySQL database (about 4 crore rows) using Java </w:t>
      </w:r>
      <w:r w:rsidRPr="002C6334">
        <w:rPr>
          <w:rFonts w:asciiTheme="minorHAnsi" w:hAnsiTheme="minorHAnsi" w:cs="Arial"/>
          <w:b/>
          <w:color w:val="000000" w:themeColor="text1"/>
          <w:sz w:val="22"/>
          <w:szCs w:val="22"/>
          <w:shd w:val="clear" w:color="auto" w:fill="FFFFFF"/>
        </w:rPr>
        <w:t>multi-threading.</w:t>
      </w:r>
      <w:r w:rsidR="002C6334" w:rsidRPr="002C6334">
        <w:rPr>
          <w:rFonts w:asciiTheme="minorHAnsi" w:hAnsiTheme="minorHAnsi" w:cs="Arial"/>
          <w:color w:val="000000" w:themeColor="text1"/>
          <w:sz w:val="22"/>
          <w:szCs w:val="22"/>
          <w:lang w:val="en-GB"/>
        </w:rPr>
        <w:t xml:space="preserve"> </w:t>
      </w:r>
      <w:r w:rsidRPr="002C6334">
        <w:rPr>
          <w:rFonts w:asciiTheme="minorHAnsi" w:hAnsiTheme="minorHAnsi" w:cs="Arial"/>
          <w:color w:val="000000" w:themeColor="text1"/>
          <w:sz w:val="22"/>
          <w:szCs w:val="22"/>
          <w:shd w:val="clear" w:color="auto" w:fill="FFFFFF"/>
        </w:rPr>
        <w:t xml:space="preserve">Handled Java </w:t>
      </w:r>
      <w:r w:rsidRPr="002C6334">
        <w:rPr>
          <w:rFonts w:asciiTheme="minorHAnsi" w:hAnsiTheme="minorHAnsi" w:cs="Arial"/>
          <w:b/>
          <w:color w:val="000000" w:themeColor="text1"/>
          <w:sz w:val="22"/>
          <w:szCs w:val="22"/>
          <w:shd w:val="clear" w:color="auto" w:fill="FFFFFF"/>
        </w:rPr>
        <w:t>multi-threading</w:t>
      </w:r>
      <w:r w:rsidRPr="002C6334">
        <w:rPr>
          <w:rFonts w:asciiTheme="minorHAnsi" w:hAnsiTheme="minorHAnsi" w:cs="Arial"/>
          <w:color w:val="000000" w:themeColor="text1"/>
          <w:sz w:val="22"/>
          <w:szCs w:val="22"/>
          <w:shd w:val="clear" w:color="auto" w:fill="FFFFFF"/>
        </w:rPr>
        <w:t xml:space="preserve"> part in back-end component, one thread will be running for each user, which serves that user.</w:t>
      </w:r>
    </w:p>
    <w:p w:rsidR="00B96124" w:rsidRPr="00380B55"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olor w:val="000000" w:themeColor="text1"/>
          <w:sz w:val="22"/>
          <w:szCs w:val="22"/>
        </w:rPr>
        <w:t xml:space="preserve">Worked on </w:t>
      </w:r>
      <w:r w:rsidRPr="00380B55">
        <w:rPr>
          <w:rFonts w:asciiTheme="minorHAnsi" w:hAnsiTheme="minorHAnsi"/>
          <w:b/>
          <w:color w:val="000000" w:themeColor="text1"/>
          <w:sz w:val="22"/>
          <w:szCs w:val="22"/>
        </w:rPr>
        <w:t>Cross-browser Compatibility</w:t>
      </w:r>
      <w:r w:rsidRPr="00380B55">
        <w:rPr>
          <w:rFonts w:asciiTheme="minorHAnsi" w:hAnsiTheme="minorHAnsi"/>
          <w:color w:val="000000" w:themeColor="text1"/>
          <w:sz w:val="22"/>
          <w:szCs w:val="22"/>
        </w:rPr>
        <w:t xml:space="preserve"> of UI pages. Implemented for internet browsers such as </w:t>
      </w:r>
      <w:r w:rsidRPr="00380B55">
        <w:rPr>
          <w:rFonts w:asciiTheme="minorHAnsi" w:hAnsiTheme="minorHAnsi"/>
          <w:b/>
          <w:color w:val="000000" w:themeColor="text1"/>
          <w:sz w:val="22"/>
          <w:szCs w:val="22"/>
        </w:rPr>
        <w:t>Chrome, Firefox, and IE 8/9/10/11</w:t>
      </w:r>
      <w:r w:rsidRPr="00380B55">
        <w:rPr>
          <w:rFonts w:asciiTheme="minorHAnsi" w:hAnsiTheme="minorHAnsi"/>
          <w:color w:val="000000" w:themeColor="text1"/>
          <w:sz w:val="22"/>
          <w:szCs w:val="22"/>
        </w:rPr>
        <w:t>.</w:t>
      </w:r>
    </w:p>
    <w:p w:rsidR="00B96124" w:rsidRPr="002C6334" w:rsidRDefault="00B96124" w:rsidP="002C6334">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lang w:val="en-GB"/>
        </w:rPr>
        <w:t xml:space="preserve">Created and injected </w:t>
      </w:r>
      <w:r w:rsidRPr="00380B55">
        <w:rPr>
          <w:rFonts w:asciiTheme="minorHAnsi" w:hAnsiTheme="minorHAnsi" w:cs="Arial"/>
          <w:b/>
          <w:color w:val="000000" w:themeColor="text1"/>
          <w:sz w:val="22"/>
          <w:szCs w:val="22"/>
          <w:lang w:val="en-GB"/>
        </w:rPr>
        <w:t>spring</w:t>
      </w:r>
      <w:r w:rsidRPr="00380B55">
        <w:rPr>
          <w:rFonts w:asciiTheme="minorHAnsi" w:hAnsiTheme="minorHAnsi" w:cs="Arial"/>
          <w:color w:val="000000" w:themeColor="text1"/>
          <w:sz w:val="22"/>
          <w:szCs w:val="22"/>
          <w:lang w:val="en-GB"/>
        </w:rPr>
        <w:t xml:space="preserve"> services, </w:t>
      </w:r>
      <w:r w:rsidRPr="00380B55">
        <w:rPr>
          <w:rFonts w:asciiTheme="minorHAnsi" w:hAnsiTheme="minorHAnsi" w:cs="Arial"/>
          <w:b/>
          <w:color w:val="000000" w:themeColor="text1"/>
          <w:sz w:val="22"/>
          <w:szCs w:val="22"/>
          <w:lang w:val="en-GB"/>
        </w:rPr>
        <w:t>spring</w:t>
      </w:r>
      <w:r w:rsidRPr="00380B55">
        <w:rPr>
          <w:rFonts w:asciiTheme="minorHAnsi" w:hAnsiTheme="minorHAnsi" w:cs="Arial"/>
          <w:color w:val="000000" w:themeColor="text1"/>
          <w:sz w:val="22"/>
          <w:szCs w:val="22"/>
          <w:lang w:val="en-GB"/>
        </w:rPr>
        <w:t xml:space="preserve"> controllers and DAOs to achieve </w:t>
      </w:r>
      <w:r w:rsidRPr="00380B55">
        <w:rPr>
          <w:rFonts w:asciiTheme="minorHAnsi" w:hAnsiTheme="minorHAnsi" w:cs="Arial"/>
          <w:b/>
          <w:color w:val="000000" w:themeColor="text1"/>
          <w:sz w:val="22"/>
          <w:szCs w:val="22"/>
          <w:lang w:val="en-GB"/>
        </w:rPr>
        <w:t xml:space="preserve">dependency injection </w:t>
      </w:r>
      <w:r w:rsidRPr="00380B55">
        <w:rPr>
          <w:rFonts w:asciiTheme="minorHAnsi" w:hAnsiTheme="minorHAnsi" w:cs="Arial"/>
          <w:color w:val="000000" w:themeColor="text1"/>
          <w:sz w:val="22"/>
          <w:szCs w:val="22"/>
        </w:rPr>
        <w:t>and to w</w:t>
      </w:r>
      <w:r w:rsidR="002C6334">
        <w:rPr>
          <w:rFonts w:asciiTheme="minorHAnsi" w:hAnsiTheme="minorHAnsi" w:cs="Arial"/>
          <w:color w:val="000000" w:themeColor="text1"/>
          <w:sz w:val="22"/>
          <w:szCs w:val="22"/>
        </w:rPr>
        <w:t xml:space="preserve">ire objects of business classes. </w:t>
      </w:r>
      <w:r w:rsidRPr="002C6334">
        <w:rPr>
          <w:rFonts w:asciiTheme="minorHAnsi" w:hAnsiTheme="minorHAnsi" w:cs="Arial"/>
          <w:color w:val="000000" w:themeColor="text1"/>
          <w:sz w:val="22"/>
          <w:szCs w:val="22"/>
        </w:rPr>
        <w:t xml:space="preserve">Used </w:t>
      </w:r>
      <w:r w:rsidRPr="002C6334">
        <w:rPr>
          <w:rFonts w:asciiTheme="minorHAnsi" w:hAnsiTheme="minorHAnsi" w:cs="Arial"/>
          <w:b/>
          <w:color w:val="000000" w:themeColor="text1"/>
          <w:sz w:val="22"/>
          <w:szCs w:val="22"/>
        </w:rPr>
        <w:t>Spring Inheritance</w:t>
      </w:r>
      <w:r w:rsidRPr="002C6334">
        <w:rPr>
          <w:rFonts w:asciiTheme="minorHAnsi" w:hAnsiTheme="minorHAnsi" w:cs="Arial"/>
          <w:color w:val="000000" w:themeColor="text1"/>
          <w:sz w:val="22"/>
          <w:szCs w:val="22"/>
        </w:rPr>
        <w:t xml:space="preserve"> to develop beans from already developed parent beans.</w:t>
      </w:r>
    </w:p>
    <w:p w:rsidR="00B96124" w:rsidRPr="00380B55" w:rsidRDefault="00B96124" w:rsidP="005F5990">
      <w:pPr>
        <w:pStyle w:val="msonormal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rPr>
        <w:t xml:space="preserve">Worked on </w:t>
      </w:r>
      <w:r w:rsidRPr="00380B55">
        <w:rPr>
          <w:rFonts w:asciiTheme="minorHAnsi" w:hAnsiTheme="minorHAnsi" w:cs="Arial"/>
          <w:b/>
          <w:color w:val="000000" w:themeColor="text1"/>
          <w:sz w:val="22"/>
          <w:szCs w:val="22"/>
        </w:rPr>
        <w:t>Spring Quartz</w:t>
      </w:r>
      <w:r w:rsidRPr="00380B55">
        <w:rPr>
          <w:rFonts w:asciiTheme="minorHAnsi" w:hAnsiTheme="minorHAnsi" w:cs="Arial"/>
          <w:color w:val="000000" w:themeColor="text1"/>
          <w:sz w:val="22"/>
          <w:szCs w:val="22"/>
        </w:rPr>
        <w:t xml:space="preserve"> functionality for scheduling tasks such as generating monthly reports for customers and sending those mails about different policies.</w:t>
      </w:r>
    </w:p>
    <w:p w:rsidR="00B96124" w:rsidRDefault="00B96124" w:rsidP="002C6334">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bCs/>
          <w:color w:val="000000" w:themeColor="text1"/>
          <w:sz w:val="22"/>
          <w:szCs w:val="22"/>
        </w:rPr>
        <w:t xml:space="preserve">Extensively used various </w:t>
      </w:r>
      <w:r w:rsidRPr="00380B55">
        <w:rPr>
          <w:rFonts w:asciiTheme="minorHAnsi" w:hAnsiTheme="minorHAnsi" w:cs="Arial"/>
          <w:b/>
          <w:bCs/>
          <w:color w:val="000000" w:themeColor="text1"/>
          <w:sz w:val="22"/>
          <w:szCs w:val="22"/>
        </w:rPr>
        <w:t>Spring Framework</w:t>
      </w:r>
      <w:r w:rsidRPr="00380B55">
        <w:rPr>
          <w:rFonts w:asciiTheme="minorHAnsi" w:hAnsiTheme="minorHAnsi" w:cs="Arial"/>
          <w:bCs/>
          <w:color w:val="000000" w:themeColor="text1"/>
          <w:sz w:val="22"/>
          <w:szCs w:val="22"/>
        </w:rPr>
        <w:t xml:space="preserve"> modules like</w:t>
      </w:r>
      <w:r w:rsidRPr="00380B55">
        <w:rPr>
          <w:rFonts w:asciiTheme="minorHAnsi" w:hAnsiTheme="minorHAnsi" w:cs="Arial"/>
          <w:b/>
          <w:bCs/>
          <w:color w:val="000000" w:themeColor="text1"/>
          <w:sz w:val="22"/>
          <w:szCs w:val="22"/>
        </w:rPr>
        <w:t xml:space="preserve"> MVC, DI (IOC), Auto Wiring, JDBC Templates, Spring Security, and AOP.</w:t>
      </w:r>
      <w:r w:rsidR="002C6334">
        <w:rPr>
          <w:rFonts w:asciiTheme="minorHAnsi" w:hAnsiTheme="minorHAnsi" w:cs="Arial"/>
          <w:color w:val="000000" w:themeColor="text1"/>
          <w:sz w:val="22"/>
          <w:szCs w:val="22"/>
          <w:lang w:val="en-GB"/>
        </w:rPr>
        <w:t xml:space="preserve"> </w:t>
      </w:r>
      <w:r w:rsidRPr="002C6334">
        <w:rPr>
          <w:rFonts w:asciiTheme="minorHAnsi" w:hAnsiTheme="minorHAnsi" w:cs="Arial"/>
          <w:color w:val="000000" w:themeColor="text1"/>
          <w:sz w:val="22"/>
          <w:szCs w:val="22"/>
          <w:lang w:val="en-GB"/>
        </w:rPr>
        <w:t xml:space="preserve">Implemented SOA to develop </w:t>
      </w:r>
      <w:r w:rsidRPr="002C6334">
        <w:rPr>
          <w:rFonts w:asciiTheme="minorHAnsi" w:hAnsiTheme="minorHAnsi" w:cs="Arial"/>
          <w:b/>
          <w:color w:val="000000" w:themeColor="text1"/>
          <w:sz w:val="22"/>
          <w:szCs w:val="22"/>
          <w:lang w:val="en-GB"/>
        </w:rPr>
        <w:t>REST</w:t>
      </w:r>
      <w:r w:rsidRPr="002C6334">
        <w:rPr>
          <w:rFonts w:asciiTheme="minorHAnsi" w:hAnsiTheme="minorHAnsi" w:cs="Arial"/>
          <w:color w:val="000000" w:themeColor="text1"/>
          <w:sz w:val="22"/>
          <w:szCs w:val="22"/>
          <w:lang w:val="en-GB"/>
        </w:rPr>
        <w:t xml:space="preserve"> Based </w:t>
      </w:r>
      <w:r w:rsidRPr="002C6334">
        <w:rPr>
          <w:rFonts w:asciiTheme="minorHAnsi" w:hAnsiTheme="minorHAnsi" w:cs="Arial"/>
          <w:b/>
          <w:color w:val="000000" w:themeColor="text1"/>
          <w:sz w:val="22"/>
          <w:szCs w:val="22"/>
          <w:lang w:val="en-GB"/>
        </w:rPr>
        <w:t xml:space="preserve">Web </w:t>
      </w:r>
      <w:r w:rsidR="002770D1" w:rsidRPr="002C6334">
        <w:rPr>
          <w:rFonts w:asciiTheme="minorHAnsi" w:hAnsiTheme="minorHAnsi" w:cs="Arial"/>
          <w:b/>
          <w:color w:val="000000" w:themeColor="text1"/>
          <w:sz w:val="22"/>
          <w:szCs w:val="22"/>
          <w:lang w:val="en-GB"/>
        </w:rPr>
        <w:t>services, Microservices</w:t>
      </w:r>
      <w:r w:rsidR="002770D1">
        <w:rPr>
          <w:rFonts w:asciiTheme="minorHAnsi" w:hAnsiTheme="minorHAnsi" w:cs="Arial"/>
          <w:b/>
          <w:color w:val="000000" w:themeColor="text1"/>
          <w:sz w:val="22"/>
          <w:szCs w:val="22"/>
          <w:lang w:val="en-GB"/>
        </w:rPr>
        <w:t xml:space="preserve">-based Integration </w:t>
      </w:r>
      <w:r w:rsidRPr="002C6334">
        <w:rPr>
          <w:rFonts w:asciiTheme="minorHAnsi" w:hAnsiTheme="minorHAnsi" w:cs="Arial"/>
          <w:color w:val="000000" w:themeColor="text1"/>
          <w:sz w:val="22"/>
          <w:szCs w:val="22"/>
          <w:lang w:val="en-GB"/>
        </w:rPr>
        <w:t>using</w:t>
      </w:r>
      <w:r w:rsidRPr="002C6334">
        <w:rPr>
          <w:rFonts w:asciiTheme="minorHAnsi" w:hAnsiTheme="minorHAnsi" w:cs="Arial"/>
          <w:b/>
          <w:color w:val="000000" w:themeColor="text1"/>
          <w:sz w:val="22"/>
          <w:szCs w:val="22"/>
          <w:lang w:val="en-GB"/>
        </w:rPr>
        <w:t xml:space="preserve"> Apache Axis</w:t>
      </w:r>
      <w:r w:rsidRPr="002C6334">
        <w:rPr>
          <w:rFonts w:asciiTheme="minorHAnsi" w:hAnsiTheme="minorHAnsi" w:cs="Arial"/>
          <w:color w:val="000000" w:themeColor="text1"/>
          <w:sz w:val="22"/>
          <w:szCs w:val="22"/>
          <w:lang w:val="en-GB"/>
        </w:rPr>
        <w:t xml:space="preserve">. </w:t>
      </w:r>
    </w:p>
    <w:p w:rsidR="002770D1" w:rsidRPr="002C6334" w:rsidRDefault="00F048F7" w:rsidP="002C6334">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Pr>
          <w:rFonts w:asciiTheme="minorHAnsi" w:hAnsiTheme="minorHAnsi" w:cs="Arial"/>
          <w:color w:val="000000" w:themeColor="text1"/>
          <w:sz w:val="22"/>
          <w:szCs w:val="22"/>
          <w:lang w:val="en-GB"/>
        </w:rPr>
        <w:t xml:space="preserve">Developed Applications using Rule Engines, </w:t>
      </w:r>
      <w:r w:rsidRPr="00F048F7">
        <w:rPr>
          <w:rFonts w:asciiTheme="minorHAnsi" w:hAnsiTheme="minorHAnsi" w:cs="Arial"/>
          <w:b/>
          <w:color w:val="000000" w:themeColor="text1"/>
          <w:sz w:val="22"/>
          <w:szCs w:val="22"/>
          <w:lang w:val="en-GB"/>
        </w:rPr>
        <w:t>Drools</w:t>
      </w:r>
      <w:r>
        <w:rPr>
          <w:rFonts w:asciiTheme="minorHAnsi" w:hAnsiTheme="minorHAnsi" w:cs="Arial"/>
          <w:color w:val="000000" w:themeColor="text1"/>
          <w:sz w:val="22"/>
          <w:szCs w:val="22"/>
          <w:lang w:val="en-GB"/>
        </w:rPr>
        <w:t xml:space="preserve">. Explored Drools modules such as </w:t>
      </w:r>
      <w:r w:rsidRPr="00F048F7">
        <w:rPr>
          <w:rFonts w:asciiTheme="minorHAnsi" w:hAnsiTheme="minorHAnsi" w:cs="Arial"/>
          <w:b/>
          <w:color w:val="000000" w:themeColor="text1"/>
          <w:sz w:val="22"/>
          <w:szCs w:val="22"/>
          <w:lang w:val="en-GB"/>
        </w:rPr>
        <w:t>Drools Expert</w:t>
      </w:r>
      <w:r>
        <w:rPr>
          <w:rFonts w:asciiTheme="minorHAnsi" w:hAnsiTheme="minorHAnsi" w:cs="Arial"/>
          <w:color w:val="000000" w:themeColor="text1"/>
          <w:sz w:val="22"/>
          <w:szCs w:val="22"/>
          <w:lang w:val="en-GB"/>
        </w:rPr>
        <w:t xml:space="preserve">, </w:t>
      </w:r>
      <w:r w:rsidRPr="00F048F7">
        <w:rPr>
          <w:rFonts w:asciiTheme="minorHAnsi" w:hAnsiTheme="minorHAnsi" w:cs="Arial"/>
          <w:b/>
          <w:color w:val="000000" w:themeColor="text1"/>
          <w:sz w:val="22"/>
          <w:szCs w:val="22"/>
          <w:lang w:val="en-GB"/>
        </w:rPr>
        <w:t>Drools</w:t>
      </w:r>
      <w:r>
        <w:rPr>
          <w:rFonts w:asciiTheme="minorHAnsi" w:hAnsiTheme="minorHAnsi" w:cs="Arial"/>
          <w:color w:val="000000" w:themeColor="text1"/>
          <w:sz w:val="22"/>
          <w:szCs w:val="22"/>
          <w:lang w:val="en-GB"/>
        </w:rPr>
        <w:t xml:space="preserve"> </w:t>
      </w:r>
      <w:r w:rsidRPr="00F048F7">
        <w:rPr>
          <w:rFonts w:asciiTheme="minorHAnsi" w:hAnsiTheme="minorHAnsi" w:cs="Arial"/>
          <w:b/>
          <w:color w:val="000000" w:themeColor="text1"/>
          <w:sz w:val="22"/>
          <w:szCs w:val="22"/>
          <w:lang w:val="en-GB"/>
        </w:rPr>
        <w:t>Fusion</w:t>
      </w:r>
      <w:r>
        <w:rPr>
          <w:rFonts w:asciiTheme="minorHAnsi" w:hAnsiTheme="minorHAnsi" w:cs="Arial"/>
          <w:color w:val="000000" w:themeColor="text1"/>
          <w:sz w:val="22"/>
          <w:szCs w:val="22"/>
          <w:lang w:val="en-GB"/>
        </w:rPr>
        <w:t xml:space="preserve">, and </w:t>
      </w:r>
      <w:r w:rsidRPr="00F048F7">
        <w:rPr>
          <w:rFonts w:asciiTheme="minorHAnsi" w:hAnsiTheme="minorHAnsi" w:cs="Arial"/>
          <w:b/>
          <w:color w:val="000000" w:themeColor="text1"/>
          <w:sz w:val="22"/>
          <w:szCs w:val="22"/>
          <w:lang w:val="en-GB"/>
        </w:rPr>
        <w:t>Drools Flow</w:t>
      </w:r>
      <w:r>
        <w:rPr>
          <w:rFonts w:asciiTheme="minorHAnsi" w:hAnsiTheme="minorHAnsi" w:cs="Arial"/>
          <w:color w:val="000000" w:themeColor="text1"/>
          <w:sz w:val="22"/>
          <w:szCs w:val="22"/>
          <w:lang w:val="en-GB"/>
        </w:rPr>
        <w:t>.</w:t>
      </w:r>
    </w:p>
    <w:p w:rsidR="00B96124" w:rsidRPr="00380B55" w:rsidRDefault="00B96124" w:rsidP="005F5990">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rPr>
        <w:t xml:space="preserve">Developed Service Layer Using </w:t>
      </w:r>
      <w:r w:rsidRPr="00380B55">
        <w:rPr>
          <w:rFonts w:asciiTheme="minorHAnsi" w:hAnsiTheme="minorHAnsi" w:cs="Arial"/>
          <w:b/>
          <w:color w:val="000000" w:themeColor="text1"/>
          <w:sz w:val="22"/>
          <w:szCs w:val="22"/>
        </w:rPr>
        <w:t>Spring</w:t>
      </w:r>
      <w:r w:rsidRPr="00380B55">
        <w:rPr>
          <w:rFonts w:asciiTheme="minorHAnsi" w:hAnsiTheme="minorHAnsi" w:cs="Arial"/>
          <w:color w:val="000000" w:themeColor="text1"/>
          <w:sz w:val="22"/>
          <w:szCs w:val="22"/>
        </w:rPr>
        <w:t xml:space="preserve">, </w:t>
      </w:r>
      <w:r w:rsidRPr="00380B55">
        <w:rPr>
          <w:rFonts w:asciiTheme="minorHAnsi" w:hAnsiTheme="minorHAnsi" w:cs="Arial"/>
          <w:b/>
          <w:color w:val="000000" w:themeColor="text1"/>
          <w:sz w:val="22"/>
          <w:szCs w:val="22"/>
        </w:rPr>
        <w:t>AspectJ</w:t>
      </w:r>
      <w:r w:rsidRPr="00380B55">
        <w:rPr>
          <w:rFonts w:asciiTheme="minorHAnsi" w:hAnsiTheme="minorHAnsi" w:cs="Arial"/>
          <w:color w:val="000000" w:themeColor="text1"/>
          <w:sz w:val="22"/>
          <w:szCs w:val="22"/>
        </w:rPr>
        <w:t xml:space="preserve"> and persistence layer using Hibernate.</w:t>
      </w:r>
    </w:p>
    <w:p w:rsidR="00B96124" w:rsidRPr="00380B55" w:rsidRDefault="00B96124" w:rsidP="005F5990">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lang w:val="en-GB"/>
        </w:rPr>
        <w:t xml:space="preserve">Used </w:t>
      </w:r>
      <w:r w:rsidRPr="00380B55">
        <w:rPr>
          <w:rFonts w:asciiTheme="minorHAnsi" w:hAnsiTheme="minorHAnsi" w:cs="Arial"/>
          <w:b/>
          <w:color w:val="000000" w:themeColor="text1"/>
          <w:sz w:val="22"/>
          <w:szCs w:val="22"/>
          <w:lang w:val="en-GB"/>
        </w:rPr>
        <w:t>Hibernate Transaction Management, Hibernate Batch Transactions, and cache concepts.</w:t>
      </w:r>
    </w:p>
    <w:p w:rsidR="00B96124" w:rsidRPr="00380B55" w:rsidRDefault="00B96124" w:rsidP="005F5990">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rPr>
        <w:t xml:space="preserve">Modified the </w:t>
      </w:r>
      <w:r w:rsidRPr="00380B55">
        <w:rPr>
          <w:rFonts w:asciiTheme="minorHAnsi" w:hAnsiTheme="minorHAnsi" w:cs="Arial"/>
          <w:b/>
          <w:color w:val="000000" w:themeColor="text1"/>
          <w:sz w:val="22"/>
          <w:szCs w:val="22"/>
        </w:rPr>
        <w:t>Spring Controllers</w:t>
      </w:r>
      <w:r w:rsidRPr="00380B55">
        <w:rPr>
          <w:rFonts w:asciiTheme="minorHAnsi" w:hAnsiTheme="minorHAnsi" w:cs="Arial"/>
          <w:color w:val="000000" w:themeColor="text1"/>
          <w:sz w:val="22"/>
          <w:szCs w:val="22"/>
        </w:rPr>
        <w:t xml:space="preserve"> and Services classes to support the introduction of </w:t>
      </w:r>
      <w:r w:rsidRPr="00380B55">
        <w:rPr>
          <w:rFonts w:asciiTheme="minorHAnsi" w:hAnsiTheme="minorHAnsi" w:cs="Arial"/>
          <w:b/>
          <w:color w:val="000000" w:themeColor="text1"/>
          <w:sz w:val="22"/>
          <w:szCs w:val="22"/>
        </w:rPr>
        <w:t>spring</w:t>
      </w:r>
      <w:r w:rsidRPr="00380B55">
        <w:rPr>
          <w:rFonts w:asciiTheme="minorHAnsi" w:hAnsiTheme="minorHAnsi" w:cs="Arial"/>
          <w:color w:val="000000" w:themeColor="text1"/>
          <w:sz w:val="22"/>
          <w:szCs w:val="22"/>
        </w:rPr>
        <w:t xml:space="preserve"> framework. </w:t>
      </w:r>
    </w:p>
    <w:p w:rsidR="00B96124" w:rsidRPr="002C6334"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lang w:val="en-GB"/>
        </w:rPr>
        <w:t xml:space="preserve">Developed various generic </w:t>
      </w:r>
      <w:r w:rsidRPr="00380B55">
        <w:rPr>
          <w:rFonts w:asciiTheme="minorHAnsi" w:hAnsiTheme="minorHAnsi" w:cs="Arial"/>
          <w:b/>
          <w:color w:val="000000" w:themeColor="text1"/>
          <w:sz w:val="22"/>
          <w:szCs w:val="22"/>
          <w:lang w:val="en-GB"/>
        </w:rPr>
        <w:t>JavaScript functions</w:t>
      </w:r>
      <w:r w:rsidRPr="00380B55">
        <w:rPr>
          <w:rFonts w:asciiTheme="minorHAnsi" w:hAnsiTheme="minorHAnsi" w:cs="Arial"/>
          <w:color w:val="000000" w:themeColor="text1"/>
          <w:sz w:val="22"/>
          <w:szCs w:val="22"/>
          <w:lang w:val="en-GB"/>
        </w:rPr>
        <w:t xml:space="preserve"> used for validations.</w:t>
      </w:r>
      <w:r w:rsidR="002C6334">
        <w:rPr>
          <w:rFonts w:asciiTheme="minorHAnsi" w:hAnsiTheme="minorHAnsi" w:cs="Arial"/>
          <w:color w:val="000000" w:themeColor="text1"/>
          <w:sz w:val="22"/>
          <w:szCs w:val="22"/>
          <w:lang w:val="en-GB"/>
        </w:rPr>
        <w:t xml:space="preserve"> </w:t>
      </w:r>
      <w:r w:rsidRPr="002C6334">
        <w:rPr>
          <w:rFonts w:asciiTheme="minorHAnsi" w:hAnsiTheme="minorHAnsi" w:cs="Arial"/>
          <w:color w:val="000000" w:themeColor="text1"/>
          <w:sz w:val="22"/>
          <w:szCs w:val="22"/>
          <w:lang w:val="en-GB"/>
        </w:rPr>
        <w:t xml:space="preserve">Developed screens using </w:t>
      </w:r>
      <w:r w:rsidRPr="002C6334">
        <w:rPr>
          <w:rFonts w:asciiTheme="minorHAnsi" w:hAnsiTheme="minorHAnsi" w:cs="Arial"/>
          <w:b/>
          <w:color w:val="000000" w:themeColor="text1"/>
          <w:sz w:val="22"/>
          <w:szCs w:val="22"/>
          <w:lang w:val="en-GB"/>
        </w:rPr>
        <w:t>jQuery, JSP</w:t>
      </w:r>
      <w:r w:rsidRPr="002C6334">
        <w:rPr>
          <w:rFonts w:asciiTheme="minorHAnsi" w:hAnsiTheme="minorHAnsi" w:cs="Arial"/>
          <w:color w:val="000000" w:themeColor="text1"/>
          <w:sz w:val="22"/>
          <w:szCs w:val="22"/>
          <w:lang w:val="en-GB"/>
        </w:rPr>
        <w:t xml:space="preserve">, </w:t>
      </w:r>
      <w:r w:rsidRPr="002C6334">
        <w:rPr>
          <w:rFonts w:asciiTheme="minorHAnsi" w:hAnsiTheme="minorHAnsi" w:cs="Arial"/>
          <w:b/>
          <w:color w:val="000000" w:themeColor="text1"/>
          <w:sz w:val="22"/>
          <w:szCs w:val="22"/>
          <w:lang w:val="en-GB"/>
        </w:rPr>
        <w:t>JavaScript</w:t>
      </w:r>
      <w:r w:rsidRPr="002C6334">
        <w:rPr>
          <w:rFonts w:asciiTheme="minorHAnsi" w:hAnsiTheme="minorHAnsi" w:cs="Arial"/>
          <w:color w:val="000000" w:themeColor="text1"/>
          <w:sz w:val="22"/>
          <w:szCs w:val="22"/>
          <w:lang w:val="en-GB"/>
        </w:rPr>
        <w:t xml:space="preserve">, </w:t>
      </w:r>
      <w:r w:rsidRPr="002C6334">
        <w:rPr>
          <w:rFonts w:asciiTheme="minorHAnsi" w:hAnsiTheme="minorHAnsi" w:cs="Arial"/>
          <w:b/>
          <w:color w:val="000000" w:themeColor="text1"/>
          <w:sz w:val="22"/>
          <w:szCs w:val="22"/>
          <w:lang w:val="en-GB"/>
        </w:rPr>
        <w:t>AJAX</w:t>
      </w:r>
      <w:r w:rsidRPr="002C6334">
        <w:rPr>
          <w:rFonts w:asciiTheme="minorHAnsi" w:hAnsiTheme="minorHAnsi" w:cs="Arial"/>
          <w:color w:val="000000" w:themeColor="text1"/>
          <w:sz w:val="22"/>
          <w:szCs w:val="22"/>
          <w:lang w:val="en-GB"/>
        </w:rPr>
        <w:t>.</w:t>
      </w:r>
    </w:p>
    <w:p w:rsidR="00B96124" w:rsidRPr="00380B55"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rPr>
        <w:t xml:space="preserve">Used </w:t>
      </w:r>
      <w:r w:rsidRPr="00380B55">
        <w:rPr>
          <w:rFonts w:asciiTheme="minorHAnsi" w:hAnsiTheme="minorHAnsi" w:cs="Arial"/>
          <w:b/>
          <w:color w:val="000000" w:themeColor="text1"/>
          <w:sz w:val="22"/>
          <w:szCs w:val="22"/>
        </w:rPr>
        <w:t>Hibernate framework</w:t>
      </w:r>
      <w:r w:rsidRPr="00380B55">
        <w:rPr>
          <w:rFonts w:asciiTheme="minorHAnsi" w:hAnsiTheme="minorHAnsi" w:cs="Arial"/>
          <w:color w:val="000000" w:themeColor="text1"/>
          <w:sz w:val="22"/>
          <w:szCs w:val="22"/>
        </w:rPr>
        <w:t xml:space="preserve"> for back end development and Spring dependency injection for middle layer development.</w:t>
      </w:r>
    </w:p>
    <w:p w:rsidR="00B96124" w:rsidRPr="009B7BDE"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lang w:val="en-GB"/>
        </w:rPr>
      </w:pPr>
      <w:r w:rsidRPr="009B7BDE">
        <w:rPr>
          <w:rFonts w:asciiTheme="minorHAnsi" w:eastAsia="Times" w:hAnsiTheme="minorHAnsi"/>
          <w:color w:val="000000" w:themeColor="text1"/>
          <w:sz w:val="22"/>
          <w:szCs w:val="22"/>
        </w:rPr>
        <w:lastRenderedPageBreak/>
        <w:t xml:space="preserve">Working with Java libraries to access </w:t>
      </w:r>
      <w:r w:rsidRPr="009B7BDE">
        <w:rPr>
          <w:rFonts w:asciiTheme="minorHAnsi" w:eastAsia="Times" w:hAnsiTheme="minorHAnsi"/>
          <w:b/>
          <w:color w:val="000000" w:themeColor="text1"/>
          <w:sz w:val="22"/>
          <w:szCs w:val="22"/>
        </w:rPr>
        <w:t>AWS</w:t>
      </w:r>
      <w:r w:rsidRPr="009B7BDE">
        <w:rPr>
          <w:rFonts w:asciiTheme="minorHAnsi" w:eastAsia="Times" w:hAnsiTheme="minorHAnsi"/>
          <w:color w:val="000000" w:themeColor="text1"/>
          <w:sz w:val="22"/>
          <w:szCs w:val="22"/>
        </w:rPr>
        <w:t xml:space="preserve"> facilities as Simple Storage Service</w:t>
      </w:r>
      <w:r w:rsidR="009B7BDE">
        <w:rPr>
          <w:rFonts w:asciiTheme="minorHAnsi" w:eastAsia="Times" w:hAnsiTheme="minorHAnsi"/>
          <w:color w:val="000000" w:themeColor="text1"/>
          <w:sz w:val="22"/>
          <w:szCs w:val="22"/>
        </w:rPr>
        <w:t>.</w:t>
      </w:r>
      <w:r w:rsidR="009B7BDE">
        <w:rPr>
          <w:rFonts w:asciiTheme="minorHAnsi" w:hAnsiTheme="minorHAnsi" w:cs="Arial"/>
          <w:color w:val="000000" w:themeColor="text1"/>
          <w:sz w:val="22"/>
          <w:szCs w:val="22"/>
          <w:lang w:val="en-GB"/>
        </w:rPr>
        <w:t xml:space="preserve"> </w:t>
      </w:r>
      <w:r w:rsidRPr="009B7BDE">
        <w:rPr>
          <w:rFonts w:asciiTheme="minorHAnsi" w:hAnsiTheme="minorHAnsi" w:cs="Arial"/>
          <w:bCs/>
          <w:color w:val="000000" w:themeColor="text1"/>
          <w:sz w:val="22"/>
          <w:szCs w:val="22"/>
        </w:rPr>
        <w:t xml:space="preserve">Worked with Web services components </w:t>
      </w:r>
      <w:r w:rsidRPr="009B7BDE">
        <w:rPr>
          <w:rFonts w:asciiTheme="minorHAnsi" w:hAnsiTheme="minorHAnsi" w:cs="Arial"/>
          <w:b/>
          <w:bCs/>
          <w:color w:val="000000" w:themeColor="text1"/>
          <w:sz w:val="22"/>
          <w:szCs w:val="22"/>
        </w:rPr>
        <w:t>JAX</w:t>
      </w:r>
      <w:r w:rsidRPr="009B7BDE">
        <w:rPr>
          <w:rFonts w:asciiTheme="minorHAnsi" w:hAnsiTheme="minorHAnsi" w:cs="Arial"/>
          <w:bCs/>
          <w:color w:val="000000" w:themeColor="text1"/>
          <w:sz w:val="22"/>
          <w:szCs w:val="22"/>
        </w:rPr>
        <w:t>-</w:t>
      </w:r>
      <w:r w:rsidRPr="009B7BDE">
        <w:rPr>
          <w:rFonts w:asciiTheme="minorHAnsi" w:hAnsiTheme="minorHAnsi" w:cs="Arial"/>
          <w:b/>
          <w:bCs/>
          <w:color w:val="000000" w:themeColor="text1"/>
          <w:sz w:val="22"/>
          <w:szCs w:val="22"/>
        </w:rPr>
        <w:t>RS</w:t>
      </w:r>
      <w:r w:rsidRPr="009B7BDE">
        <w:rPr>
          <w:rFonts w:asciiTheme="minorHAnsi" w:hAnsiTheme="minorHAnsi" w:cs="Arial"/>
          <w:bCs/>
          <w:color w:val="000000" w:themeColor="text1"/>
          <w:sz w:val="22"/>
          <w:szCs w:val="22"/>
        </w:rPr>
        <w:t xml:space="preserve"> services and worked with </w:t>
      </w:r>
      <w:r w:rsidRPr="009B7BDE">
        <w:rPr>
          <w:rFonts w:asciiTheme="minorHAnsi" w:hAnsiTheme="minorHAnsi" w:cs="Arial"/>
          <w:b/>
          <w:bCs/>
          <w:color w:val="000000" w:themeColor="text1"/>
          <w:sz w:val="22"/>
          <w:szCs w:val="22"/>
        </w:rPr>
        <w:t>Restful</w:t>
      </w:r>
      <w:r w:rsidRPr="009B7BDE">
        <w:rPr>
          <w:rFonts w:asciiTheme="minorHAnsi" w:hAnsiTheme="minorHAnsi" w:cs="Arial"/>
          <w:bCs/>
          <w:color w:val="000000" w:themeColor="text1"/>
          <w:sz w:val="22"/>
          <w:szCs w:val="22"/>
        </w:rPr>
        <w:t xml:space="preserve"> Web services interact with external systems.</w:t>
      </w:r>
    </w:p>
    <w:p w:rsidR="00B96124" w:rsidRPr="00740864"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lang w:val="en-GB"/>
        </w:rPr>
      </w:pPr>
      <w:r w:rsidRPr="00380B55">
        <w:rPr>
          <w:rFonts w:asciiTheme="minorHAnsi" w:hAnsiTheme="minorHAnsi"/>
          <w:color w:val="000000" w:themeColor="text1"/>
          <w:sz w:val="22"/>
          <w:szCs w:val="22"/>
          <w:lang w:val="en-GB"/>
        </w:rPr>
        <w:t xml:space="preserve">Used </w:t>
      </w:r>
      <w:r w:rsidRPr="00380B55">
        <w:rPr>
          <w:rFonts w:asciiTheme="minorHAnsi" w:hAnsiTheme="minorHAnsi"/>
          <w:b/>
          <w:color w:val="000000" w:themeColor="text1"/>
          <w:sz w:val="22"/>
          <w:szCs w:val="22"/>
          <w:lang w:val="en-GB"/>
        </w:rPr>
        <w:t>Maven</w:t>
      </w:r>
      <w:r w:rsidRPr="00380B55">
        <w:rPr>
          <w:rFonts w:asciiTheme="minorHAnsi" w:hAnsiTheme="minorHAnsi"/>
          <w:color w:val="000000" w:themeColor="text1"/>
          <w:sz w:val="22"/>
          <w:szCs w:val="22"/>
          <w:lang w:val="en-GB"/>
        </w:rPr>
        <w:t xml:space="preserve"> and </w:t>
      </w:r>
      <w:r w:rsidRPr="00380B55">
        <w:rPr>
          <w:rFonts w:asciiTheme="minorHAnsi" w:hAnsiTheme="minorHAnsi"/>
          <w:b/>
          <w:color w:val="000000" w:themeColor="text1"/>
          <w:sz w:val="22"/>
          <w:szCs w:val="22"/>
          <w:lang w:val="en-GB"/>
        </w:rPr>
        <w:t>Jenkins</w:t>
      </w:r>
      <w:r w:rsidRPr="00380B55">
        <w:rPr>
          <w:rFonts w:asciiTheme="minorHAnsi" w:hAnsiTheme="minorHAnsi"/>
          <w:color w:val="000000" w:themeColor="text1"/>
          <w:sz w:val="22"/>
          <w:szCs w:val="22"/>
          <w:lang w:val="en-GB"/>
        </w:rPr>
        <w:t xml:space="preserve"> to automate the build and deploy process</w:t>
      </w:r>
      <w:r w:rsidR="009B7BDE">
        <w:rPr>
          <w:rFonts w:asciiTheme="minorHAnsi" w:hAnsiTheme="minorHAnsi"/>
          <w:color w:val="000000" w:themeColor="text1"/>
          <w:sz w:val="22"/>
          <w:szCs w:val="22"/>
          <w:lang w:val="en-GB"/>
        </w:rPr>
        <w:t xml:space="preserve"> and </w:t>
      </w:r>
      <w:r w:rsidR="009B7BDE" w:rsidRPr="009B7BDE">
        <w:rPr>
          <w:rFonts w:asciiTheme="minorHAnsi" w:hAnsiTheme="minorHAnsi" w:cs="Arial"/>
          <w:b/>
          <w:color w:val="000000" w:themeColor="text1"/>
          <w:sz w:val="22"/>
          <w:szCs w:val="22"/>
        </w:rPr>
        <w:t>SVN</w:t>
      </w:r>
      <w:r w:rsidR="009B7BDE" w:rsidRPr="009B7BDE">
        <w:rPr>
          <w:rFonts w:asciiTheme="minorHAnsi" w:hAnsiTheme="minorHAnsi" w:cs="Arial"/>
          <w:color w:val="000000" w:themeColor="text1"/>
          <w:sz w:val="22"/>
          <w:szCs w:val="22"/>
        </w:rPr>
        <w:t xml:space="preserve"> was used for project management and version management.</w:t>
      </w:r>
    </w:p>
    <w:p w:rsidR="00740864" w:rsidRPr="009B7BDE" w:rsidRDefault="0074086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lang w:val="en-GB"/>
        </w:rPr>
      </w:pPr>
      <w:r>
        <w:rPr>
          <w:rFonts w:asciiTheme="minorHAnsi" w:hAnsiTheme="minorHAnsi" w:cs="Arial"/>
          <w:color w:val="000000" w:themeColor="text1"/>
          <w:sz w:val="22"/>
          <w:szCs w:val="22"/>
        </w:rPr>
        <w:t>Instrumental in implementation and deployment of a Multi-tenant software as a service(</w:t>
      </w:r>
      <w:r w:rsidRPr="00740864">
        <w:rPr>
          <w:rFonts w:asciiTheme="minorHAnsi" w:hAnsiTheme="minorHAnsi" w:cs="Arial"/>
          <w:b/>
          <w:color w:val="000000" w:themeColor="text1"/>
          <w:sz w:val="22"/>
          <w:szCs w:val="22"/>
        </w:rPr>
        <w:t>SaaS</w:t>
      </w:r>
      <w:r>
        <w:rPr>
          <w:rFonts w:asciiTheme="minorHAnsi" w:hAnsiTheme="minorHAnsi" w:cs="Arial"/>
          <w:color w:val="000000" w:themeColor="text1"/>
          <w:sz w:val="22"/>
          <w:szCs w:val="22"/>
        </w:rPr>
        <w:t>).</w:t>
      </w:r>
    </w:p>
    <w:p w:rsidR="00B96124" w:rsidRPr="00380B55"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lang w:val="en-GB"/>
        </w:rPr>
      </w:pPr>
      <w:r w:rsidRPr="00380B55">
        <w:rPr>
          <w:rFonts w:asciiTheme="minorHAnsi" w:hAnsiTheme="minorHAnsi"/>
          <w:color w:val="000000" w:themeColor="text1"/>
          <w:sz w:val="22"/>
          <w:szCs w:val="22"/>
        </w:rPr>
        <w:t>Developed the presentation layer and GUI framework in JSP and Client-Side validations were done.</w:t>
      </w:r>
    </w:p>
    <w:p w:rsidR="00B96124" w:rsidRDefault="00B96124"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rPr>
      </w:pPr>
      <w:r w:rsidRPr="00380B55">
        <w:rPr>
          <w:rFonts w:asciiTheme="minorHAnsi" w:hAnsiTheme="minorHAnsi"/>
          <w:color w:val="000000" w:themeColor="text1"/>
          <w:sz w:val="22"/>
          <w:szCs w:val="22"/>
        </w:rPr>
        <w:t xml:space="preserve">Smoke Test and Acceptance Testing with </w:t>
      </w:r>
      <w:r w:rsidRPr="00380B55">
        <w:rPr>
          <w:rFonts w:asciiTheme="minorHAnsi" w:hAnsiTheme="minorHAnsi"/>
          <w:b/>
          <w:color w:val="000000" w:themeColor="text1"/>
          <w:sz w:val="22"/>
          <w:szCs w:val="22"/>
        </w:rPr>
        <w:t>Selenium</w:t>
      </w:r>
      <w:r w:rsidR="009B7BDE">
        <w:rPr>
          <w:rFonts w:asciiTheme="minorHAnsi" w:hAnsiTheme="minorHAnsi"/>
          <w:color w:val="000000" w:themeColor="text1"/>
          <w:sz w:val="22"/>
          <w:szCs w:val="22"/>
        </w:rPr>
        <w:t xml:space="preserve"> in multiple Java platforms. </w:t>
      </w:r>
      <w:r w:rsidRPr="009B7BDE">
        <w:rPr>
          <w:rFonts w:asciiTheme="minorHAnsi" w:hAnsiTheme="minorHAnsi"/>
          <w:color w:val="000000" w:themeColor="text1"/>
          <w:sz w:val="22"/>
          <w:szCs w:val="22"/>
        </w:rPr>
        <w:t xml:space="preserve">Familiar with </w:t>
      </w:r>
      <w:r w:rsidRPr="009B7BDE">
        <w:rPr>
          <w:rFonts w:asciiTheme="minorHAnsi" w:hAnsiTheme="minorHAnsi"/>
          <w:b/>
          <w:color w:val="000000" w:themeColor="text1"/>
          <w:sz w:val="22"/>
          <w:szCs w:val="22"/>
        </w:rPr>
        <w:t>Cucumber, Selenium Web Driver, Selenium</w:t>
      </w:r>
      <w:r w:rsidRPr="009B7BDE">
        <w:rPr>
          <w:rFonts w:asciiTheme="minorHAnsi" w:hAnsiTheme="minorHAnsi"/>
          <w:color w:val="000000" w:themeColor="text1"/>
          <w:sz w:val="22"/>
          <w:szCs w:val="22"/>
        </w:rPr>
        <w:t xml:space="preserve"> commands and </w:t>
      </w:r>
      <w:r w:rsidRPr="009B7BDE">
        <w:rPr>
          <w:rFonts w:asciiTheme="minorHAnsi" w:hAnsiTheme="minorHAnsi"/>
          <w:b/>
          <w:color w:val="000000" w:themeColor="text1"/>
          <w:sz w:val="22"/>
          <w:szCs w:val="22"/>
        </w:rPr>
        <w:t>x-path</w:t>
      </w:r>
      <w:r w:rsidRPr="009B7BDE">
        <w:rPr>
          <w:rFonts w:asciiTheme="minorHAnsi" w:hAnsiTheme="minorHAnsi"/>
          <w:color w:val="000000" w:themeColor="text1"/>
          <w:sz w:val="22"/>
          <w:szCs w:val="22"/>
        </w:rPr>
        <w:t>.</w:t>
      </w:r>
      <w:r w:rsidR="009B7BDE">
        <w:rPr>
          <w:rFonts w:asciiTheme="minorHAnsi" w:hAnsiTheme="minorHAnsi" w:cs="Arial"/>
          <w:color w:val="000000" w:themeColor="text1"/>
          <w:sz w:val="22"/>
          <w:szCs w:val="22"/>
        </w:rPr>
        <w:t xml:space="preserve"> </w:t>
      </w:r>
    </w:p>
    <w:p w:rsidR="00F15800" w:rsidRPr="009B7BDE" w:rsidRDefault="00F15800" w:rsidP="00AB304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Designed and developed websites/pages in </w:t>
      </w:r>
      <w:r w:rsidRPr="00F15800">
        <w:rPr>
          <w:rFonts w:asciiTheme="minorHAnsi" w:hAnsiTheme="minorHAnsi" w:cs="Arial"/>
          <w:b/>
          <w:color w:val="000000" w:themeColor="text1"/>
          <w:sz w:val="22"/>
          <w:szCs w:val="22"/>
        </w:rPr>
        <w:t>Adobe CQ/AEM</w:t>
      </w:r>
      <w:r>
        <w:rPr>
          <w:rFonts w:asciiTheme="minorHAnsi" w:hAnsiTheme="minorHAnsi" w:cs="Arial"/>
          <w:color w:val="000000" w:themeColor="text1"/>
          <w:sz w:val="22"/>
          <w:szCs w:val="22"/>
        </w:rPr>
        <w:t xml:space="preserve"> by implementing the responsive Design.</w:t>
      </w:r>
    </w:p>
    <w:p w:rsidR="009B7BDE" w:rsidRDefault="00B96124" w:rsidP="009B7BDE">
      <w:pPr>
        <w:pStyle w:val="msonormalcxspmiddlecxspmiddlecxspmiddlecxspmiddle"/>
        <w:numPr>
          <w:ilvl w:val="0"/>
          <w:numId w:val="2"/>
        </w:numPr>
        <w:tabs>
          <w:tab w:val="clear" w:pos="720"/>
          <w:tab w:val="num" w:pos="360"/>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r w:rsidRPr="00380B55">
        <w:rPr>
          <w:rFonts w:asciiTheme="minorHAnsi" w:hAnsiTheme="minorHAnsi" w:cs="Arial"/>
          <w:color w:val="000000" w:themeColor="text1"/>
          <w:sz w:val="22"/>
          <w:szCs w:val="22"/>
        </w:rPr>
        <w:t xml:space="preserve">Created user-friendly GUI interface and Web pages using </w:t>
      </w:r>
      <w:r w:rsidRPr="00380B55">
        <w:rPr>
          <w:rFonts w:asciiTheme="minorHAnsi" w:hAnsiTheme="minorHAnsi" w:cs="Arial"/>
          <w:b/>
          <w:bCs/>
          <w:color w:val="000000" w:themeColor="text1"/>
          <w:sz w:val="22"/>
          <w:szCs w:val="22"/>
        </w:rPr>
        <w:t>HTML, Angular JS, JQuery</w:t>
      </w:r>
      <w:r w:rsidRPr="00380B55">
        <w:rPr>
          <w:rFonts w:asciiTheme="minorHAnsi" w:hAnsiTheme="minorHAnsi" w:cs="Arial"/>
          <w:bCs/>
          <w:color w:val="000000" w:themeColor="text1"/>
          <w:sz w:val="22"/>
          <w:szCs w:val="22"/>
        </w:rPr>
        <w:t xml:space="preserve"> and Java script.</w:t>
      </w:r>
      <w:r w:rsidR="009B7BDE">
        <w:rPr>
          <w:rFonts w:asciiTheme="minorHAnsi" w:hAnsiTheme="minorHAnsi" w:cs="Arial"/>
          <w:color w:val="000000" w:themeColor="text1"/>
          <w:sz w:val="22"/>
          <w:szCs w:val="22"/>
          <w:lang w:val="en-GB"/>
        </w:rPr>
        <w:t xml:space="preserve"> </w:t>
      </w:r>
    </w:p>
    <w:p w:rsidR="00B96124" w:rsidRPr="00380B55" w:rsidRDefault="00B96124" w:rsidP="005F5990">
      <w:pPr>
        <w:pStyle w:val="msonormalcxspmiddlecxspmiddlecxspmiddlecxspmiddle"/>
        <w:tabs>
          <w:tab w:val="left" w:pos="2520"/>
        </w:tabs>
        <w:spacing w:before="0" w:beforeAutospacing="0" w:after="0" w:afterAutospacing="0"/>
        <w:ind w:left="360"/>
        <w:contextualSpacing/>
        <w:jc w:val="both"/>
        <w:rPr>
          <w:rFonts w:asciiTheme="minorHAnsi" w:hAnsiTheme="minorHAnsi" w:cs="Arial"/>
          <w:color w:val="000000" w:themeColor="text1"/>
          <w:sz w:val="22"/>
          <w:szCs w:val="22"/>
          <w:lang w:val="en-GB"/>
        </w:rPr>
      </w:pPr>
    </w:p>
    <w:p w:rsidR="00B96124" w:rsidRPr="00380B55" w:rsidRDefault="00B96124" w:rsidP="005F5990">
      <w:pPr>
        <w:pStyle w:val="msonormalcxspmiddlecxspmiddlecxspmiddlecxspmiddle"/>
        <w:tabs>
          <w:tab w:val="left" w:pos="2520"/>
        </w:tabs>
        <w:spacing w:before="0" w:beforeAutospacing="0" w:after="0" w:afterAutospacing="0"/>
        <w:contextualSpacing/>
        <w:jc w:val="both"/>
        <w:rPr>
          <w:rFonts w:asciiTheme="minorHAnsi" w:hAnsiTheme="minorHAnsi" w:cs="Arial"/>
          <w:color w:val="000000" w:themeColor="text1"/>
          <w:sz w:val="22"/>
          <w:szCs w:val="22"/>
          <w:lang w:val="en-GB"/>
        </w:rPr>
      </w:pPr>
    </w:p>
    <w:p w:rsidR="00B96124" w:rsidRPr="00380B55" w:rsidRDefault="00B96124" w:rsidP="005F5990">
      <w:pPr>
        <w:tabs>
          <w:tab w:val="left" w:pos="2898"/>
          <w:tab w:val="left" w:pos="8838"/>
        </w:tabs>
        <w:spacing w:after="0" w:line="240" w:lineRule="auto"/>
        <w:jc w:val="both"/>
        <w:outlineLvl w:val="0"/>
        <w:rPr>
          <w:rFonts w:eastAsia="Calibri" w:cs="Arial"/>
          <w:b/>
          <w:color w:val="000000" w:themeColor="text1"/>
        </w:rPr>
      </w:pPr>
      <w:r w:rsidRPr="00380B55">
        <w:rPr>
          <w:rFonts w:eastAsia="Calibri" w:cs="Arial"/>
          <w:b/>
          <w:i/>
          <w:color w:val="000000" w:themeColor="text1"/>
          <w:sz w:val="24"/>
          <w:szCs w:val="24"/>
        </w:rPr>
        <w:t>Environment</w:t>
      </w:r>
      <w:r w:rsidRPr="00380B55">
        <w:rPr>
          <w:rFonts w:eastAsia="Calibri" w:cs="Arial"/>
          <w:b/>
          <w:color w:val="000000" w:themeColor="text1"/>
        </w:rPr>
        <w:t>:</w:t>
      </w:r>
    </w:p>
    <w:p w:rsidR="00B96124" w:rsidRPr="00380B55" w:rsidRDefault="00B96124" w:rsidP="00AB304E">
      <w:pPr>
        <w:tabs>
          <w:tab w:val="left" w:pos="2898"/>
          <w:tab w:val="left" w:pos="8838"/>
        </w:tabs>
        <w:spacing w:after="0" w:line="240" w:lineRule="auto"/>
        <w:outlineLvl w:val="0"/>
        <w:rPr>
          <w:rFonts w:cs="Arial"/>
          <w:b/>
          <w:color w:val="000000" w:themeColor="text1"/>
        </w:rPr>
      </w:pPr>
      <w:r w:rsidRPr="00380B55">
        <w:rPr>
          <w:rFonts w:cs="Arial"/>
          <w:b/>
          <w:color w:val="000000" w:themeColor="text1"/>
        </w:rPr>
        <w:t xml:space="preserve">                 J2EE, Spring framework, Spring MVC, </w:t>
      </w:r>
      <w:r w:rsidR="00F841B3">
        <w:rPr>
          <w:rFonts w:cs="Arial"/>
          <w:b/>
          <w:color w:val="000000" w:themeColor="text1"/>
        </w:rPr>
        <w:t xml:space="preserve">Spring </w:t>
      </w:r>
      <w:proofErr w:type="spellStart"/>
      <w:r w:rsidR="00F841B3">
        <w:rPr>
          <w:rFonts w:cs="Arial"/>
          <w:b/>
          <w:color w:val="000000" w:themeColor="text1"/>
        </w:rPr>
        <w:t>Boot,</w:t>
      </w:r>
      <w:r w:rsidRPr="00380B55">
        <w:rPr>
          <w:rFonts w:cs="Arial"/>
          <w:b/>
          <w:color w:val="000000" w:themeColor="text1"/>
        </w:rPr>
        <w:t>Hibernate</w:t>
      </w:r>
      <w:proofErr w:type="spellEnd"/>
      <w:r w:rsidRPr="00380B55">
        <w:rPr>
          <w:rFonts w:cs="Arial"/>
          <w:b/>
          <w:color w:val="000000" w:themeColor="text1"/>
        </w:rPr>
        <w:t xml:space="preserve"> 3.x, Angular JS, jQuery, JSON, JSF, Servlets 2.3, JDBC, AJAX, </w:t>
      </w:r>
      <w:r w:rsidR="002770D1" w:rsidRPr="00380B55">
        <w:rPr>
          <w:rFonts w:cs="Arial"/>
          <w:b/>
          <w:color w:val="000000" w:themeColor="text1"/>
        </w:rPr>
        <w:t>Jenkins</w:t>
      </w:r>
      <w:r w:rsidR="00D34C3E">
        <w:rPr>
          <w:rFonts w:cs="Arial"/>
          <w:b/>
          <w:color w:val="000000" w:themeColor="text1"/>
        </w:rPr>
        <w:t>,</w:t>
      </w:r>
      <w:r w:rsidRPr="00380B55">
        <w:rPr>
          <w:rFonts w:cs="Arial"/>
          <w:b/>
          <w:color w:val="000000" w:themeColor="text1"/>
        </w:rPr>
        <w:t xml:space="preserve"> Multi- Threading, Web services, SOAP, XML, </w:t>
      </w:r>
      <w:r w:rsidR="002770D1">
        <w:rPr>
          <w:rFonts w:cs="Arial"/>
          <w:b/>
          <w:color w:val="000000" w:themeColor="text1"/>
        </w:rPr>
        <w:t xml:space="preserve">Micro Services, </w:t>
      </w:r>
      <w:r w:rsidR="005679D9">
        <w:rPr>
          <w:rFonts w:cs="Arial"/>
          <w:b/>
          <w:color w:val="000000" w:themeColor="text1"/>
        </w:rPr>
        <w:t xml:space="preserve">SaaS, </w:t>
      </w:r>
      <w:r w:rsidRPr="00380B55">
        <w:rPr>
          <w:rFonts w:cs="Arial"/>
          <w:b/>
          <w:color w:val="000000" w:themeColor="text1"/>
        </w:rPr>
        <w:t xml:space="preserve">Java Beans, X Stream, Net Tool, Apache CXF 2.6, Apache POI, </w:t>
      </w:r>
      <w:proofErr w:type="spellStart"/>
      <w:r w:rsidRPr="00380B55">
        <w:rPr>
          <w:rFonts w:cs="Arial"/>
          <w:b/>
          <w:color w:val="000000" w:themeColor="text1"/>
        </w:rPr>
        <w:t>JQuery</w:t>
      </w:r>
      <w:proofErr w:type="spellEnd"/>
      <w:r w:rsidRPr="00380B55">
        <w:rPr>
          <w:rFonts w:cs="Arial"/>
          <w:b/>
          <w:color w:val="000000" w:themeColor="text1"/>
        </w:rPr>
        <w:t>, JavaScript,</w:t>
      </w:r>
      <w:r w:rsidR="004057C4">
        <w:rPr>
          <w:rFonts w:cs="Arial"/>
          <w:b/>
          <w:color w:val="000000" w:themeColor="text1"/>
        </w:rPr>
        <w:t xml:space="preserve"> </w:t>
      </w:r>
      <w:r w:rsidR="00581264">
        <w:rPr>
          <w:rFonts w:cs="Arial"/>
          <w:b/>
          <w:color w:val="000000" w:themeColor="text1"/>
        </w:rPr>
        <w:t>Drools,</w:t>
      </w:r>
      <w:r w:rsidRPr="00380B55">
        <w:rPr>
          <w:rFonts w:cs="Arial"/>
          <w:b/>
          <w:color w:val="000000" w:themeColor="text1"/>
        </w:rPr>
        <w:t xml:space="preserve"> Oracle 10g, IBM RAD, </w:t>
      </w:r>
      <w:r w:rsidRPr="00380B55">
        <w:rPr>
          <w:rFonts w:cs="Arial"/>
          <w:b/>
          <w:bCs/>
          <w:color w:val="000000" w:themeColor="text1"/>
        </w:rPr>
        <w:t>WebSphere 7.0</w:t>
      </w:r>
      <w:r w:rsidR="002E32F3">
        <w:rPr>
          <w:rFonts w:cs="Arial"/>
          <w:b/>
          <w:bCs/>
          <w:color w:val="000000" w:themeColor="text1"/>
        </w:rPr>
        <w:t>(WAS LIBERTY)</w:t>
      </w:r>
      <w:r w:rsidRPr="00380B55">
        <w:rPr>
          <w:rFonts w:cs="Arial"/>
          <w:b/>
          <w:color w:val="000000" w:themeColor="text1"/>
        </w:rPr>
        <w:t>, Design Patterns, SVN, Apache Maven, JUnit, HtmlUnit, XSLT, HTML/DHTML.</w:t>
      </w:r>
    </w:p>
    <w:p w:rsidR="00B96124" w:rsidRPr="00380B55" w:rsidRDefault="00B96124" w:rsidP="005F5990">
      <w:pPr>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JUNE 13 – DEC 13______________________________________________________________________</w:t>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r>
      <w:r w:rsidRPr="00380B55">
        <w:rPr>
          <w:rFonts w:cs="Arial"/>
          <w:b/>
          <w:bCs/>
          <w:i/>
          <w:color w:val="000000" w:themeColor="text1"/>
          <w:sz w:val="24"/>
          <w:szCs w:val="24"/>
        </w:rPr>
        <w:tab/>
        <w:t>Role- Sr. Java/ J2EE Developer</w:t>
      </w:r>
    </w:p>
    <w:p w:rsidR="00B96124" w:rsidRPr="00380B55" w:rsidRDefault="00B96124" w:rsidP="005F5990">
      <w:pPr>
        <w:widowControl w:val="0"/>
        <w:autoSpaceDE w:val="0"/>
        <w:autoSpaceDN w:val="0"/>
        <w:adjustRightInd w:val="0"/>
        <w:spacing w:after="0" w:line="240" w:lineRule="auto"/>
        <w:ind w:left="6480" w:firstLine="720"/>
        <w:rPr>
          <w:rFonts w:cs="Arial"/>
          <w:b/>
          <w:i/>
          <w:color w:val="000000" w:themeColor="text1"/>
          <w:sz w:val="24"/>
          <w:szCs w:val="24"/>
        </w:rPr>
      </w:pPr>
      <w:r w:rsidRPr="00380B55">
        <w:rPr>
          <w:rFonts w:cs="Arial"/>
          <w:b/>
          <w:bCs/>
          <w:i/>
          <w:color w:val="000000" w:themeColor="text1"/>
          <w:sz w:val="24"/>
          <w:szCs w:val="24"/>
        </w:rPr>
        <w:t xml:space="preserve">Client- </w:t>
      </w:r>
      <w:r w:rsidRPr="00380B55">
        <w:rPr>
          <w:rFonts w:cs="Arial"/>
          <w:b/>
          <w:i/>
          <w:color w:val="000000" w:themeColor="text1"/>
          <w:sz w:val="24"/>
          <w:szCs w:val="24"/>
        </w:rPr>
        <w:t>T-Mobile, CA</w:t>
      </w:r>
    </w:p>
    <w:p w:rsidR="00B96124" w:rsidRPr="00380B55" w:rsidRDefault="00B96124" w:rsidP="005F5990">
      <w:pPr>
        <w:widowControl w:val="0"/>
        <w:autoSpaceDE w:val="0"/>
        <w:autoSpaceDN w:val="0"/>
        <w:adjustRightInd w:val="0"/>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Team Size- 15</w:t>
      </w:r>
    </w:p>
    <w:p w:rsidR="00B96124" w:rsidRPr="00380B55" w:rsidRDefault="00B96124" w:rsidP="005F5990">
      <w:pPr>
        <w:tabs>
          <w:tab w:val="num" w:pos="360"/>
        </w:tabs>
        <w:spacing w:after="0" w:line="240" w:lineRule="auto"/>
        <w:contextualSpacing/>
        <w:jc w:val="both"/>
        <w:rPr>
          <w:rFonts w:eastAsia="Calibri" w:cs="Arial"/>
          <w:b/>
          <w:color w:val="000000" w:themeColor="text1"/>
        </w:rPr>
      </w:pPr>
      <w:r w:rsidRPr="00380B55">
        <w:rPr>
          <w:rFonts w:eastAsia="Calibri" w:cs="Arial"/>
          <w:b/>
          <w:i/>
          <w:color w:val="000000" w:themeColor="text1"/>
          <w:sz w:val="24"/>
          <w:szCs w:val="24"/>
          <w:u w:val="single"/>
        </w:rPr>
        <w:t>Description</w:t>
      </w:r>
      <w:r w:rsidRPr="00380B55">
        <w:rPr>
          <w:rFonts w:eastAsia="Calibri" w:cs="Arial"/>
          <w:b/>
          <w:color w:val="000000" w:themeColor="text1"/>
        </w:rPr>
        <w:t>:</w:t>
      </w:r>
    </w:p>
    <w:p w:rsidR="00B96124" w:rsidRPr="00380B55" w:rsidRDefault="00B96124" w:rsidP="005F5990">
      <w:pPr>
        <w:tabs>
          <w:tab w:val="num" w:pos="360"/>
        </w:tabs>
        <w:spacing w:after="0" w:line="240" w:lineRule="auto"/>
        <w:jc w:val="both"/>
        <w:rPr>
          <w:rFonts w:eastAsia="Calibri" w:cs="Arial"/>
          <w:b/>
          <w:color w:val="000000" w:themeColor="text1"/>
        </w:rPr>
      </w:pPr>
    </w:p>
    <w:p w:rsidR="00B96124" w:rsidRPr="00380B55" w:rsidRDefault="00B96124" w:rsidP="005F5990">
      <w:pPr>
        <w:tabs>
          <w:tab w:val="num" w:pos="360"/>
        </w:tabs>
        <w:spacing w:after="0" w:line="240" w:lineRule="auto"/>
        <w:jc w:val="both"/>
        <w:rPr>
          <w:rFonts w:cs="Arial"/>
          <w:color w:val="000000" w:themeColor="text1"/>
        </w:rPr>
      </w:pPr>
      <w:r w:rsidRPr="00380B55">
        <w:rPr>
          <w:rFonts w:eastAsia="Calibri" w:cs="Arial"/>
          <w:b/>
          <w:color w:val="000000" w:themeColor="text1"/>
        </w:rPr>
        <w:tab/>
      </w:r>
      <w:r w:rsidRPr="00380B55">
        <w:rPr>
          <w:rFonts w:cs="Arial"/>
          <w:color w:val="000000" w:themeColor="text1"/>
        </w:rPr>
        <w: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an end user. Also, helps them Return or Exchange their Mobile. Device and upgrade to a new mobile device using jump Upgrade Option. This Project was developed using Spring, Hibernate, Struts 2.x, Maven, JPA, HTML 4.0, CSS, JavaScript, JQuery, RUP, JMS, DB2, WebLogic Application Server, and SOAP Web Services.</w:t>
      </w:r>
    </w:p>
    <w:p w:rsidR="00B96124" w:rsidRPr="00380B55" w:rsidRDefault="00B96124" w:rsidP="005F5990">
      <w:pPr>
        <w:tabs>
          <w:tab w:val="num" w:pos="360"/>
        </w:tabs>
        <w:spacing w:after="0" w:line="240" w:lineRule="auto"/>
        <w:jc w:val="both"/>
        <w:rPr>
          <w:rFonts w:cs="Arial"/>
          <w:color w:val="000000" w:themeColor="text1"/>
        </w:rPr>
      </w:pPr>
    </w:p>
    <w:p w:rsidR="00B96124" w:rsidRPr="00380B55" w:rsidRDefault="00B96124" w:rsidP="005F5990">
      <w:pPr>
        <w:spacing w:after="0" w:line="240" w:lineRule="auto"/>
        <w:jc w:val="both"/>
        <w:rPr>
          <w:rFonts w:eastAsia="Calibri" w:cs="Arial"/>
          <w:b/>
          <w:color w:val="000000" w:themeColor="text1"/>
          <w:u w:val="single"/>
        </w:rPr>
      </w:pPr>
      <w:r w:rsidRPr="00380B55">
        <w:rPr>
          <w:rFonts w:eastAsia="Calibri" w:cs="Arial"/>
          <w:b/>
          <w:i/>
          <w:color w:val="000000" w:themeColor="text1"/>
          <w:sz w:val="24"/>
          <w:szCs w:val="24"/>
          <w:u w:val="single"/>
        </w:rPr>
        <w:t>Responsibilities</w:t>
      </w:r>
      <w:r w:rsidRPr="00380B55">
        <w:rPr>
          <w:rFonts w:eastAsia="Calibri" w:cs="Arial"/>
          <w:b/>
          <w:color w:val="000000" w:themeColor="text1"/>
          <w:u w:val="single"/>
        </w:rPr>
        <w: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Involved in various phases of </w:t>
      </w:r>
      <w:r w:rsidRPr="00380B55">
        <w:rPr>
          <w:rFonts w:cs="Arial"/>
          <w:b/>
          <w:color w:val="000000" w:themeColor="text1"/>
        </w:rPr>
        <w:t>Software Development Life Cycle (SDLC)</w:t>
      </w:r>
      <w:r w:rsidRPr="00380B55">
        <w:rPr>
          <w:rFonts w:cs="Arial"/>
          <w:color w:val="000000" w:themeColor="text1"/>
        </w:rPr>
        <w:t xml:space="preserve"> of the application like Requirement gathering, Design, Analysis and Code development.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Generated Use case diagrams, Class diagrams, and Sequence diagrams using </w:t>
      </w:r>
      <w:r w:rsidRPr="00380B55">
        <w:rPr>
          <w:rFonts w:cs="Arial"/>
          <w:b/>
          <w:color w:val="000000" w:themeColor="text1"/>
        </w:rPr>
        <w:t>Rational Rose.</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The application is designed using </w:t>
      </w:r>
      <w:r w:rsidRPr="00380B55">
        <w:rPr>
          <w:rFonts w:cs="Arial"/>
          <w:b/>
          <w:color w:val="000000" w:themeColor="text1"/>
        </w:rPr>
        <w:t>J2EE design patterns</w:t>
      </w:r>
      <w:r w:rsidRPr="00380B55">
        <w:rPr>
          <w:rFonts w:cs="Arial"/>
          <w:color w:val="000000" w:themeColor="text1"/>
        </w:rPr>
        <w:t xml:space="preserve"> and technologies based on </w:t>
      </w:r>
      <w:r w:rsidRPr="00380B55">
        <w:rPr>
          <w:rFonts w:cs="Arial"/>
          <w:b/>
          <w:color w:val="000000" w:themeColor="text1"/>
        </w:rPr>
        <w:t xml:space="preserve">MVC </w:t>
      </w:r>
      <w:r w:rsidRPr="00380B55">
        <w:rPr>
          <w:rFonts w:cs="Arial"/>
          <w:color w:val="000000" w:themeColor="text1"/>
        </w:rPr>
        <w:t>architecture.</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b/>
          <w:color w:val="000000" w:themeColor="text1"/>
        </w:rPr>
        <w:t>Agile Methodology</w:t>
      </w:r>
      <w:r w:rsidRPr="00380B55">
        <w:rPr>
          <w:rFonts w:cs="Arial"/>
          <w:color w:val="000000" w:themeColor="text1"/>
        </w:rPr>
        <w:t xml:space="preserve"> is used for development of the application.</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J2EEdesign</w:t>
      </w:r>
      <w:r w:rsidRPr="00380B55">
        <w:rPr>
          <w:rFonts w:cs="Arial"/>
          <w:color w:val="000000" w:themeColor="text1"/>
        </w:rPr>
        <w:t xml:space="preserve"> patterns like Value Object Pattern, S</w:t>
      </w:r>
      <w:r w:rsidRPr="00380B55">
        <w:rPr>
          <w:rFonts w:cs="Arial"/>
          <w:b/>
          <w:color w:val="000000" w:themeColor="text1"/>
        </w:rPr>
        <w:t>ession façade, Singleton, Factory</w:t>
      </w:r>
      <w:r w:rsidRPr="00380B55">
        <w:rPr>
          <w:rFonts w:cs="Arial"/>
          <w:color w:val="000000" w:themeColor="text1"/>
        </w:rPr>
        <w:t xml:space="preserve"> and </w:t>
      </w:r>
      <w:r w:rsidRPr="00380B55">
        <w:rPr>
          <w:rFonts w:cs="Arial"/>
          <w:b/>
          <w:color w:val="000000" w:themeColor="text1"/>
        </w:rPr>
        <w:t>DAO</w:t>
      </w:r>
      <w:r w:rsidRPr="00380B55">
        <w:rPr>
          <w:rFonts w:cs="Arial"/>
          <w:color w:val="000000" w:themeColor="text1"/>
        </w:rPr>
        <w:t>.</w:t>
      </w:r>
    </w:p>
    <w:p w:rsidR="00B96124" w:rsidRPr="00380B55" w:rsidRDefault="00B96124" w:rsidP="005F5990">
      <w:pPr>
        <w:numPr>
          <w:ilvl w:val="0"/>
          <w:numId w:val="6"/>
        </w:numPr>
        <w:tabs>
          <w:tab w:val="num" w:pos="-720"/>
          <w:tab w:val="num" w:pos="360"/>
        </w:tabs>
        <w:spacing w:after="0" w:line="240" w:lineRule="auto"/>
        <w:ind w:left="360"/>
        <w:jc w:val="both"/>
        <w:rPr>
          <w:rStyle w:val="mainheadprod1"/>
          <w:rFonts w:asciiTheme="minorHAnsi" w:hAnsiTheme="minorHAnsi" w:cs="Arial"/>
          <w:b w:val="0"/>
          <w:bCs w:val="0"/>
          <w:color w:val="000000" w:themeColor="text1"/>
        </w:rPr>
      </w:pPr>
      <w:r w:rsidRPr="00380B55">
        <w:rPr>
          <w:rFonts w:cs="Arial"/>
          <w:b/>
          <w:color w:val="000000" w:themeColor="text1"/>
        </w:rPr>
        <w:t>Spring with Tiles Framework</w:t>
      </w:r>
      <w:r w:rsidRPr="00380B55">
        <w:rPr>
          <w:rFonts w:cs="Arial"/>
          <w:color w:val="000000" w:themeColor="text1"/>
        </w:rPr>
        <w:t xml:space="preserve"> is implemented for a common look in all the presentation views.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Integrated struts MVC with </w:t>
      </w:r>
      <w:r w:rsidRPr="00380B55">
        <w:rPr>
          <w:rFonts w:cs="Arial"/>
          <w:b/>
          <w:color w:val="000000" w:themeColor="text1"/>
        </w:rPr>
        <w:t>spring DI and Spring hibernate DAO</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b/>
          <w:color w:val="000000" w:themeColor="text1"/>
        </w:rPr>
        <w:t xml:space="preserve">EJB </w:t>
      </w:r>
      <w:r w:rsidRPr="00380B55">
        <w:rPr>
          <w:rFonts w:cs="Arial"/>
          <w:bCs/>
          <w:color w:val="000000" w:themeColor="text1"/>
        </w:rPr>
        <w:t>Session Beans</w:t>
      </w:r>
      <w:r w:rsidRPr="00380B55">
        <w:rPr>
          <w:rFonts w:cs="Arial"/>
          <w:color w:val="000000" w:themeColor="text1"/>
        </w:rPr>
        <w:t xml:space="preserve"> were used to process requests from the user interface and </w:t>
      </w:r>
      <w:r w:rsidRPr="00380B55">
        <w:rPr>
          <w:rFonts w:cs="Arial"/>
          <w:bCs/>
          <w:color w:val="000000" w:themeColor="text1"/>
        </w:rPr>
        <w:t>CMP entity beans</w:t>
      </w:r>
      <w:r w:rsidRPr="00380B55">
        <w:rPr>
          <w:rFonts w:cs="Arial"/>
          <w:color w:val="000000" w:themeColor="text1"/>
        </w:rPr>
        <w:t xml:space="preserve"> were used to interact with the persistence layer.</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color w:val="000000" w:themeColor="text1"/>
        </w:rPr>
        <w:t>Developed </w:t>
      </w:r>
      <w:r w:rsidRPr="00380B55">
        <w:rPr>
          <w:rStyle w:val="NoSpacingChar"/>
          <w:rFonts w:asciiTheme="minorHAnsi" w:eastAsiaTheme="minorHAnsi" w:hAnsiTheme="minorHAnsi"/>
          <w:color w:val="000000" w:themeColor="text1"/>
        </w:rPr>
        <w:t>Micro Service </w:t>
      </w:r>
      <w:r w:rsidRPr="00380B55">
        <w:rPr>
          <w:color w:val="000000" w:themeColor="text1"/>
        </w:rPr>
        <w:t>to provide RESTful API utilizing Spring Boot with Spring MVC</w:t>
      </w:r>
      <w:r w:rsidR="002770D1">
        <w:rPr>
          <w:color w:val="000000" w:themeColor="text1"/>
        </w:rPr>
        <w:t xml:space="preserve"> </w:t>
      </w:r>
      <w:r w:rsidRPr="00380B55">
        <w:rPr>
          <w:color w:val="000000" w:themeColor="text1"/>
        </w:rPr>
        <w:t>.</w:t>
      </w:r>
      <w:r w:rsidR="002770D1">
        <w:rPr>
          <w:color w:val="000000" w:themeColor="text1"/>
        </w:rPr>
        <w:t xml:space="preserve">Built Spring based Java and Scala </w:t>
      </w:r>
      <w:r w:rsidR="002770D1" w:rsidRPr="002770D1">
        <w:rPr>
          <w:b/>
          <w:color w:val="000000" w:themeColor="text1"/>
        </w:rPr>
        <w:t>Microservices</w:t>
      </w:r>
      <w:r w:rsidR="002770D1">
        <w:rPr>
          <w:color w:val="000000" w:themeColor="text1"/>
        </w:rPr>
        <w:t xml:space="preserve"> to support Enterprise Web application.</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noProof/>
          <w:color w:val="000000" w:themeColor="text1"/>
        </w:rPr>
        <w:t xml:space="preserve">Developed </w:t>
      </w:r>
      <w:r w:rsidRPr="00380B55">
        <w:rPr>
          <w:rFonts w:cs="Arial"/>
          <w:b/>
          <w:noProof/>
          <w:color w:val="000000" w:themeColor="text1"/>
        </w:rPr>
        <w:t>EJB MDB’s</w:t>
      </w:r>
      <w:r w:rsidRPr="00380B55">
        <w:rPr>
          <w:rFonts w:cs="Arial"/>
          <w:noProof/>
          <w:color w:val="000000" w:themeColor="text1"/>
        </w:rPr>
        <w:t xml:space="preserve"> and message Queue’s  using </w:t>
      </w:r>
      <w:r w:rsidRPr="00380B55">
        <w:rPr>
          <w:rFonts w:cs="Arial"/>
          <w:b/>
          <w:noProof/>
          <w:color w:val="000000" w:themeColor="text1"/>
        </w:rPr>
        <w:t>JMS</w:t>
      </w:r>
      <w:r w:rsidRPr="00380B55">
        <w:rPr>
          <w:rFonts w:cs="Arial"/>
          <w:noProof/>
          <w:color w:val="000000" w:themeColor="text1"/>
        </w:rPr>
        <w:t xml:space="preserve"> technology.</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Implemented security for different front end views based on the access privileges.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Involved in writing </w:t>
      </w:r>
      <w:r w:rsidRPr="00380B55">
        <w:rPr>
          <w:rFonts w:cs="Arial"/>
          <w:b/>
          <w:color w:val="000000" w:themeColor="text1"/>
        </w:rPr>
        <w:t>XML</w:t>
      </w:r>
      <w:r w:rsidRPr="00380B55">
        <w:rPr>
          <w:rFonts w:cs="Arial"/>
          <w:color w:val="000000" w:themeColor="text1"/>
        </w:rPr>
        <w:t xml:space="preserve"> validation classes using Struts validation framework.</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Designed the user interfaces using </w:t>
      </w:r>
      <w:r w:rsidRPr="00380B55">
        <w:rPr>
          <w:rFonts w:cs="Arial"/>
          <w:b/>
          <w:color w:val="000000" w:themeColor="text1"/>
        </w:rPr>
        <w:t>JSPs, AJAX</w:t>
      </w:r>
      <w:r w:rsidRPr="00380B55">
        <w:rPr>
          <w:rFonts w:cs="Arial"/>
          <w:color w:val="000000" w:themeColor="text1"/>
        </w:rPr>
        <w:t xml:space="preserve"> and </w:t>
      </w:r>
      <w:r w:rsidRPr="00380B55">
        <w:rPr>
          <w:rFonts w:cs="Arial"/>
          <w:b/>
          <w:color w:val="000000" w:themeColor="text1"/>
        </w:rPr>
        <w:t>Struts Tags</w:t>
      </w:r>
      <w:r w:rsidRPr="00380B55">
        <w:rPr>
          <w:rFonts w:cs="Arial"/>
          <w:color w:val="000000" w:themeColor="text1"/>
        </w:rPr>
        <w: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eastAsia="Times New Roman" w:cs="Arial"/>
          <w:color w:val="000000" w:themeColor="text1"/>
          <w:shd w:val="clear" w:color="auto" w:fill="FFFFFF"/>
        </w:rPr>
        <w:t xml:space="preserve">Implemented complex back-end component to get the count in no time against large size MySQL database (about 4 crore rows) using Java </w:t>
      </w:r>
      <w:r w:rsidRPr="00380B55">
        <w:rPr>
          <w:rFonts w:eastAsia="Times New Roman" w:cs="Arial"/>
          <w:b/>
          <w:color w:val="000000" w:themeColor="text1"/>
          <w:shd w:val="clear" w:color="auto" w:fill="FFFFFF"/>
        </w:rPr>
        <w:t>multi-threading.</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eastAsia="Times New Roman" w:cs="Arial"/>
          <w:color w:val="000000" w:themeColor="text1"/>
          <w:shd w:val="clear" w:color="auto" w:fill="FFFFFF"/>
        </w:rPr>
        <w:t xml:space="preserve">Handled Java </w:t>
      </w:r>
      <w:r w:rsidRPr="00380B55">
        <w:rPr>
          <w:rFonts w:eastAsia="Times New Roman" w:cs="Arial"/>
          <w:b/>
          <w:color w:val="000000" w:themeColor="text1"/>
          <w:shd w:val="clear" w:color="auto" w:fill="FFFFFF"/>
        </w:rPr>
        <w:t>multi-threading</w:t>
      </w:r>
      <w:r w:rsidRPr="00380B55">
        <w:rPr>
          <w:rFonts w:eastAsia="Times New Roman" w:cs="Arial"/>
          <w:color w:val="000000" w:themeColor="text1"/>
          <w:shd w:val="clear" w:color="auto" w:fill="FFFFFF"/>
        </w:rPr>
        <w:t xml:space="preserve"> part in back-end component, one thread will be running for each user, which serves that user.</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color w:val="000000" w:themeColor="text1"/>
          <w:shd w:val="clear" w:color="auto" w:fill="FFFFFF"/>
        </w:rPr>
        <w:t xml:space="preserve">Taken care of complete Java </w:t>
      </w:r>
      <w:r w:rsidRPr="00380B55">
        <w:rPr>
          <w:b/>
          <w:color w:val="000000" w:themeColor="text1"/>
        </w:rPr>
        <w:t>multi-threading</w:t>
      </w:r>
      <w:r w:rsidRPr="00380B55">
        <w:rPr>
          <w:color w:val="000000" w:themeColor="text1"/>
          <w:shd w:val="clear" w:color="auto" w:fill="FFFFFF"/>
        </w:rPr>
        <w:t xml:space="preserve"> part in back end components.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color w:val="000000" w:themeColor="text1"/>
          <w:shd w:val="clear" w:color="auto" w:fill="FFFFFF"/>
        </w:rPr>
        <w:t xml:space="preserve"> Taken care of </w:t>
      </w:r>
      <w:r w:rsidRPr="00380B55">
        <w:rPr>
          <w:b/>
          <w:color w:val="000000" w:themeColor="text1"/>
        </w:rPr>
        <w:t>multi-threading</w:t>
      </w:r>
      <w:r w:rsidRPr="00380B55">
        <w:rPr>
          <w:color w:val="000000" w:themeColor="text1"/>
          <w:shd w:val="clear" w:color="auto" w:fill="FFFFFF"/>
        </w:rPr>
        <w:t xml:space="preserve"> in back end java beans.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XML Web Services</w:t>
      </w:r>
      <w:r w:rsidRPr="00380B55">
        <w:rPr>
          <w:rFonts w:cs="Arial"/>
          <w:color w:val="000000" w:themeColor="text1"/>
        </w:rPr>
        <w:t xml:space="preserve"> using </w:t>
      </w:r>
      <w:r w:rsidR="00232E71" w:rsidRPr="00380B55">
        <w:rPr>
          <w:rFonts w:cs="Arial"/>
          <w:b/>
          <w:color w:val="000000" w:themeColor="text1"/>
        </w:rPr>
        <w:t xml:space="preserve">SOAP </w:t>
      </w:r>
      <w:r w:rsidR="00232E71">
        <w:rPr>
          <w:rFonts w:cs="Arial"/>
          <w:b/>
          <w:color w:val="000000" w:themeColor="text1"/>
        </w:rPr>
        <w:t>&amp;</w:t>
      </w:r>
      <w:r w:rsidR="002770D1">
        <w:rPr>
          <w:rFonts w:cs="Arial"/>
          <w:b/>
          <w:color w:val="000000" w:themeColor="text1"/>
        </w:rPr>
        <w:t xml:space="preserve"> Micro Services </w:t>
      </w:r>
      <w:r w:rsidRPr="00380B55">
        <w:rPr>
          <w:rFonts w:cs="Arial"/>
          <w:color w:val="000000" w:themeColor="text1"/>
        </w:rPr>
        <w:t xml:space="preserve">to register agents using non-java application. </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lastRenderedPageBreak/>
        <w:t xml:space="preserve">Used </w:t>
      </w:r>
      <w:r w:rsidRPr="00380B55">
        <w:rPr>
          <w:rFonts w:cs="Arial"/>
          <w:b/>
          <w:color w:val="000000" w:themeColor="text1"/>
        </w:rPr>
        <w:t>JMS</w:t>
      </w:r>
      <w:r w:rsidRPr="00380B55">
        <w:rPr>
          <w:rFonts w:cs="Arial"/>
          <w:color w:val="000000" w:themeColor="text1"/>
        </w:rPr>
        <w:t xml:space="preserve"> for the </w:t>
      </w:r>
      <w:proofErr w:type="spellStart"/>
      <w:r w:rsidRPr="00380B55">
        <w:rPr>
          <w:rFonts w:cs="Arial"/>
          <w:color w:val="000000" w:themeColor="text1"/>
        </w:rPr>
        <w:t>asynchronous</w:t>
      </w:r>
      <w:r w:rsidR="003F6D48">
        <w:rPr>
          <w:rFonts w:cs="Arial"/>
          <w:color w:val="000000" w:themeColor="text1"/>
        </w:rPr>
        <w:t>Fae</w:t>
      </w:r>
      <w:proofErr w:type="spellEnd"/>
      <w:r w:rsidRPr="00380B55">
        <w:rPr>
          <w:rFonts w:cs="Arial"/>
          <w:color w:val="000000" w:themeColor="text1"/>
        </w:rPr>
        <w:t xml:space="preserve"> exchange of critical data and events among J2EE components. </w:t>
      </w:r>
      <w:r w:rsidRPr="00380B55">
        <w:rPr>
          <w:rFonts w:cs="Arial"/>
          <w:b/>
          <w:color w:val="000000" w:themeColor="text1"/>
        </w:rPr>
        <w:t>Publisher-Subscriber</w:t>
      </w:r>
      <w:r w:rsidRPr="00380B55">
        <w:rPr>
          <w:rFonts w:cs="Arial"/>
          <w:color w:val="000000" w:themeColor="text1"/>
        </w:rPr>
        <w:t xml:space="preserve"> method was used for data loading and </w:t>
      </w:r>
      <w:r w:rsidRPr="00380B55">
        <w:rPr>
          <w:rFonts w:cs="Arial"/>
          <w:b/>
          <w:color w:val="000000" w:themeColor="text1"/>
        </w:rPr>
        <w:t>Point-To-Point</w:t>
      </w:r>
      <w:r w:rsidRPr="00380B55">
        <w:rPr>
          <w:rFonts w:cs="Arial"/>
          <w:color w:val="000000" w:themeColor="text1"/>
        </w:rPr>
        <w:t xml:space="preserve"> method of </w:t>
      </w:r>
      <w:r w:rsidRPr="00380B55">
        <w:rPr>
          <w:rFonts w:cs="Arial"/>
          <w:b/>
          <w:color w:val="000000" w:themeColor="text1"/>
        </w:rPr>
        <w:t>JMS</w:t>
      </w:r>
      <w:r w:rsidRPr="00380B55">
        <w:rPr>
          <w:rFonts w:cs="Arial"/>
          <w:color w:val="000000" w:themeColor="text1"/>
        </w:rPr>
        <w:t xml:space="preserve"> was used for event processing.</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 xml:space="preserve">RAD IDE </w:t>
      </w:r>
      <w:r w:rsidRPr="00380B55">
        <w:rPr>
          <w:rFonts w:cs="Arial"/>
          <w:color w:val="000000" w:themeColor="text1"/>
        </w:rPr>
        <w:t xml:space="preserve">based on </w:t>
      </w:r>
      <w:r w:rsidRPr="00380B55">
        <w:rPr>
          <w:rFonts w:cs="Arial"/>
          <w:b/>
          <w:color w:val="000000" w:themeColor="text1"/>
        </w:rPr>
        <w:t xml:space="preserve">Eclipse </w:t>
      </w:r>
      <w:r w:rsidRPr="00380B55">
        <w:rPr>
          <w:rFonts w:cs="Arial"/>
          <w:color w:val="000000" w:themeColor="text1"/>
        </w:rPr>
        <w:t xml:space="preserve">for writing code for </w:t>
      </w:r>
      <w:r w:rsidRPr="00380B55">
        <w:rPr>
          <w:rFonts w:cs="Arial"/>
          <w:b/>
          <w:color w:val="000000" w:themeColor="text1"/>
        </w:rPr>
        <w:t xml:space="preserve">JSP, Action Classes, Struts </w:t>
      </w:r>
      <w:r w:rsidRPr="00380B55">
        <w:rPr>
          <w:rFonts w:cs="Arial"/>
          <w:color w:val="000000" w:themeColor="text1"/>
        </w:rPr>
        <w:t>and</w:t>
      </w:r>
      <w:r w:rsidRPr="00380B55">
        <w:rPr>
          <w:rFonts w:cs="Arial"/>
          <w:b/>
          <w:color w:val="000000" w:themeColor="text1"/>
        </w:rPr>
        <w:t xml:space="preserve"> spring beans</w:t>
      </w:r>
      <w:r w:rsidRPr="00380B55">
        <w:rPr>
          <w:rFonts w:cs="Arial"/>
          <w:color w:val="000000" w:themeColor="text1"/>
        </w:rPr>
        <w: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Involved in writing </w:t>
      </w:r>
      <w:r w:rsidRPr="00380B55">
        <w:rPr>
          <w:rFonts w:cs="Arial"/>
          <w:b/>
          <w:color w:val="000000" w:themeColor="text1"/>
        </w:rPr>
        <w:t>DAO, DTO’s</w:t>
      </w:r>
      <w:r w:rsidRPr="00380B55">
        <w:rPr>
          <w:rFonts w:cs="Arial"/>
          <w:color w:val="000000" w:themeColor="text1"/>
        </w:rPr>
        <w:t xml:space="preserve"> using Hibernate DAO Support.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Implemented persistence layer using </w:t>
      </w:r>
      <w:r w:rsidRPr="00380B55">
        <w:rPr>
          <w:rFonts w:cs="Arial"/>
          <w:b/>
          <w:color w:val="000000" w:themeColor="text1"/>
        </w:rPr>
        <w:t>Hibernate</w:t>
      </w:r>
      <w:r w:rsidRPr="00380B55">
        <w:rPr>
          <w:rFonts w:cs="Arial"/>
          <w:color w:val="000000" w:themeColor="text1"/>
        </w:rPr>
        <w:t xml:space="preserve"> that uses the POJOs (which do not have the business processes) to represent the persistence database tuples. </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IBM WebSphere</w:t>
      </w:r>
      <w:r w:rsidRPr="00380B55">
        <w:rPr>
          <w:rFonts w:cs="Arial"/>
          <w:color w:val="000000" w:themeColor="text1"/>
        </w:rPr>
        <w:t xml:space="preserve"> Application Server to deploy the application</w:t>
      </w:r>
      <w:r w:rsidR="00E63BB2">
        <w:rPr>
          <w:rFonts w:cs="Arial"/>
          <w:color w:val="000000" w:themeColor="text1"/>
        </w:rPr>
        <w:t xml:space="preserve"> as like </w:t>
      </w:r>
      <w:r w:rsidR="00E63BB2" w:rsidRPr="00E63BB2">
        <w:rPr>
          <w:rFonts w:cs="Arial"/>
          <w:b/>
          <w:color w:val="000000" w:themeColor="text1"/>
        </w:rPr>
        <w:t>WAS LIBERTY</w:t>
      </w:r>
      <w:r w:rsidRPr="00380B55">
        <w:rPr>
          <w:rFonts w:cs="Arial"/>
          <w:color w:val="000000" w:themeColor="text1"/>
        </w:rPr>
        <w:t>.</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Developed </w:t>
      </w:r>
      <w:r w:rsidRPr="00380B55">
        <w:rPr>
          <w:rFonts w:cs="Arial"/>
          <w:b/>
          <w:color w:val="000000" w:themeColor="text1"/>
        </w:rPr>
        <w:t>Junit test cases</w:t>
      </w:r>
      <w:r w:rsidRPr="00380B55">
        <w:rPr>
          <w:rFonts w:cs="Arial"/>
          <w:color w:val="000000" w:themeColor="text1"/>
        </w:rPr>
        <w:t xml:space="preserve"> for DAO and Service Layer methods. </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 xml:space="preserve">SVN </w:t>
      </w:r>
      <w:r w:rsidRPr="00380B55">
        <w:rPr>
          <w:rFonts w:cs="Arial"/>
          <w:color w:val="000000" w:themeColor="text1"/>
        </w:rPr>
        <w:t>for version control of the application.</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Used </w:t>
      </w:r>
      <w:r w:rsidRPr="00380B55">
        <w:rPr>
          <w:rFonts w:cs="Arial"/>
          <w:b/>
          <w:color w:val="000000" w:themeColor="text1"/>
        </w:rPr>
        <w:t>Log4J</w:t>
      </w:r>
      <w:r w:rsidRPr="00380B55">
        <w:rPr>
          <w:rFonts w:cs="Arial"/>
          <w:color w:val="000000" w:themeColor="text1"/>
        </w:rPr>
        <w:t xml:space="preserve"> to capture the log that includes runtime exceptions.</w:t>
      </w:r>
    </w:p>
    <w:p w:rsidR="00B96124" w:rsidRPr="00380B55" w:rsidRDefault="00B96124" w:rsidP="005F5990">
      <w:pPr>
        <w:numPr>
          <w:ilvl w:val="0"/>
          <w:numId w:val="6"/>
        </w:numPr>
        <w:tabs>
          <w:tab w:val="num" w:pos="-720"/>
          <w:tab w:val="num" w:pos="360"/>
        </w:tabs>
        <w:spacing w:after="0" w:line="240" w:lineRule="auto"/>
        <w:ind w:left="360"/>
        <w:jc w:val="both"/>
        <w:rPr>
          <w:rFonts w:cs="Arial"/>
          <w:color w:val="000000" w:themeColor="text1"/>
        </w:rPr>
      </w:pPr>
      <w:r w:rsidRPr="00380B55">
        <w:rPr>
          <w:rFonts w:cs="Arial"/>
          <w:color w:val="000000" w:themeColor="text1"/>
        </w:rPr>
        <w:t xml:space="preserve">Developed the </w:t>
      </w:r>
      <w:r w:rsidRPr="00380B55">
        <w:rPr>
          <w:rFonts w:cs="Arial"/>
          <w:b/>
          <w:color w:val="000000" w:themeColor="text1"/>
        </w:rPr>
        <w:t xml:space="preserve">ANT </w:t>
      </w:r>
      <w:r w:rsidRPr="00380B55">
        <w:rPr>
          <w:rFonts w:cs="Arial"/>
          <w:color w:val="000000" w:themeColor="text1"/>
        </w:rPr>
        <w:t xml:space="preserve">scripts for preparing </w:t>
      </w:r>
      <w:r w:rsidRPr="00380B55">
        <w:rPr>
          <w:rFonts w:cs="Arial"/>
          <w:b/>
          <w:color w:val="000000" w:themeColor="text1"/>
        </w:rPr>
        <w:t>WAR</w:t>
      </w:r>
      <w:r w:rsidRPr="00380B55">
        <w:rPr>
          <w:rFonts w:cs="Arial"/>
          <w:color w:val="000000" w:themeColor="text1"/>
        </w:rPr>
        <w:t xml:space="preserve"> files used to deploy J2EE components.</w:t>
      </w:r>
    </w:p>
    <w:p w:rsidR="00B96124" w:rsidRPr="00380B55" w:rsidRDefault="00B96124" w:rsidP="005F5990">
      <w:pPr>
        <w:tabs>
          <w:tab w:val="num" w:pos="1080"/>
        </w:tabs>
        <w:spacing w:after="0" w:line="240" w:lineRule="auto"/>
        <w:ind w:left="360"/>
        <w:jc w:val="both"/>
        <w:rPr>
          <w:rFonts w:cs="Arial"/>
          <w:color w:val="000000" w:themeColor="text1"/>
        </w:rPr>
      </w:pPr>
    </w:p>
    <w:p w:rsidR="00B96124" w:rsidRPr="00380B55" w:rsidRDefault="00B96124" w:rsidP="005F5990">
      <w:pPr>
        <w:spacing w:after="0" w:line="240" w:lineRule="auto"/>
        <w:jc w:val="both"/>
        <w:rPr>
          <w:rFonts w:eastAsia="Calibri" w:cs="Arial"/>
          <w:b/>
          <w:color w:val="000000" w:themeColor="text1"/>
        </w:rPr>
      </w:pPr>
      <w:r w:rsidRPr="00380B55">
        <w:rPr>
          <w:rFonts w:eastAsia="Calibri" w:cs="Arial"/>
          <w:b/>
          <w:i/>
          <w:color w:val="000000" w:themeColor="text1"/>
          <w:sz w:val="24"/>
          <w:szCs w:val="24"/>
        </w:rPr>
        <w:t>Environment</w:t>
      </w:r>
      <w:r w:rsidRPr="00380B55">
        <w:rPr>
          <w:rFonts w:eastAsia="Calibri" w:cs="Arial"/>
          <w:b/>
          <w:color w:val="000000" w:themeColor="text1"/>
        </w:rPr>
        <w:t xml:space="preserve">: </w:t>
      </w:r>
    </w:p>
    <w:p w:rsidR="00B96124" w:rsidRDefault="00B96124" w:rsidP="005F5990">
      <w:pPr>
        <w:spacing w:after="0" w:line="240" w:lineRule="auto"/>
        <w:ind w:firstLine="720"/>
        <w:jc w:val="both"/>
        <w:rPr>
          <w:rStyle w:val="mainheadprod1"/>
          <w:rFonts w:asciiTheme="minorHAnsi" w:hAnsiTheme="minorHAnsi" w:cs="Arial"/>
          <w:color w:val="000000" w:themeColor="text1"/>
          <w:sz w:val="22"/>
          <w:szCs w:val="22"/>
        </w:rPr>
      </w:pPr>
      <w:r w:rsidRPr="00380B55">
        <w:rPr>
          <w:rFonts w:cs="Arial"/>
          <w:b/>
          <w:color w:val="000000" w:themeColor="text1"/>
        </w:rPr>
        <w:t xml:space="preserve">Core Java, J2EE, JSP, Struts, Spring, </w:t>
      </w:r>
      <w:r w:rsidR="0078271B">
        <w:rPr>
          <w:rFonts w:cs="Arial"/>
          <w:b/>
          <w:color w:val="000000" w:themeColor="text1"/>
        </w:rPr>
        <w:t xml:space="preserve">SOA, Micro Services, </w:t>
      </w:r>
      <w:r w:rsidRPr="00380B55">
        <w:rPr>
          <w:rStyle w:val="mainheadprod1"/>
          <w:rFonts w:asciiTheme="minorHAnsi" w:hAnsiTheme="minorHAnsi" w:cs="Arial"/>
          <w:color w:val="000000" w:themeColor="text1"/>
          <w:sz w:val="22"/>
          <w:szCs w:val="22"/>
        </w:rPr>
        <w:t xml:space="preserve">OOAD, </w:t>
      </w:r>
      <w:r w:rsidRPr="00380B55">
        <w:rPr>
          <w:rFonts w:cs="Arial"/>
          <w:b/>
          <w:color w:val="000000" w:themeColor="text1"/>
        </w:rPr>
        <w:t xml:space="preserve">Oracle 9i, HTML, </w:t>
      </w:r>
      <w:r w:rsidRPr="00380B55">
        <w:rPr>
          <w:rStyle w:val="mainheadprod1"/>
          <w:rFonts w:asciiTheme="minorHAnsi" w:hAnsiTheme="minorHAnsi" w:cs="Arial"/>
          <w:color w:val="000000" w:themeColor="text1"/>
          <w:sz w:val="22"/>
          <w:szCs w:val="22"/>
        </w:rPr>
        <w:t xml:space="preserve">EJB3, AJAX, JMS, XML, Design Patterns, </w:t>
      </w:r>
      <w:r w:rsidRPr="00380B55">
        <w:rPr>
          <w:rFonts w:cs="Arial"/>
          <w:b/>
          <w:color w:val="000000" w:themeColor="text1"/>
        </w:rPr>
        <w:t>ANT, Rationale Rose, Multi- Threading, IBM RAD IDE, IBM WebSphere Application Server 6.1</w:t>
      </w:r>
      <w:r w:rsidR="00F058A2">
        <w:rPr>
          <w:rFonts w:cs="Arial"/>
          <w:b/>
          <w:color w:val="000000" w:themeColor="text1"/>
        </w:rPr>
        <w:t>(WAS LIBERTY)</w:t>
      </w:r>
      <w:r w:rsidRPr="00380B55">
        <w:rPr>
          <w:rFonts w:cs="Arial"/>
          <w:b/>
          <w:color w:val="000000" w:themeColor="text1"/>
        </w:rPr>
        <w:t xml:space="preserve">, Hibernate 3.0, LOG4J, SVN, TOAD, </w:t>
      </w:r>
      <w:r w:rsidRPr="00380B55">
        <w:rPr>
          <w:rStyle w:val="mainheadprod1"/>
          <w:rFonts w:asciiTheme="minorHAnsi" w:hAnsiTheme="minorHAnsi" w:cs="Arial"/>
          <w:color w:val="000000" w:themeColor="text1"/>
          <w:sz w:val="22"/>
          <w:szCs w:val="22"/>
        </w:rPr>
        <w:t>JUNIT, UML.</w:t>
      </w:r>
    </w:p>
    <w:p w:rsidR="00AB304E" w:rsidRDefault="00AB304E" w:rsidP="005F5990">
      <w:pPr>
        <w:spacing w:after="0" w:line="240" w:lineRule="auto"/>
        <w:ind w:firstLine="720"/>
        <w:jc w:val="both"/>
        <w:rPr>
          <w:rStyle w:val="mainheadprod1"/>
          <w:rFonts w:asciiTheme="minorHAnsi" w:hAnsiTheme="minorHAnsi" w:cs="Arial"/>
          <w:color w:val="000000" w:themeColor="text1"/>
          <w:sz w:val="22"/>
          <w:szCs w:val="22"/>
        </w:rPr>
      </w:pPr>
    </w:p>
    <w:p w:rsidR="00AB304E" w:rsidRPr="00380B55" w:rsidRDefault="00AB304E" w:rsidP="005F5990">
      <w:pPr>
        <w:spacing w:after="0" w:line="240" w:lineRule="auto"/>
        <w:ind w:firstLine="720"/>
        <w:jc w:val="both"/>
        <w:rPr>
          <w:rStyle w:val="mainheadprod1"/>
          <w:rFonts w:asciiTheme="minorHAnsi" w:hAnsiTheme="minorHAnsi" w:cs="Arial"/>
          <w:color w:val="000000" w:themeColor="text1"/>
          <w:sz w:val="22"/>
          <w:szCs w:val="22"/>
        </w:rPr>
      </w:pPr>
    </w:p>
    <w:p w:rsidR="00B96124" w:rsidRPr="00380B55" w:rsidRDefault="001D485F" w:rsidP="005F5990">
      <w:pPr>
        <w:spacing w:after="0" w:line="240" w:lineRule="auto"/>
        <w:contextualSpacing/>
        <w:rPr>
          <w:rFonts w:cs="Arial"/>
          <w:b/>
          <w:bCs/>
          <w:i/>
          <w:color w:val="000000" w:themeColor="text1"/>
          <w:sz w:val="24"/>
          <w:szCs w:val="24"/>
        </w:rPr>
      </w:pPr>
      <w:r>
        <w:rPr>
          <w:rFonts w:cs="Arial"/>
          <w:b/>
          <w:bCs/>
          <w:i/>
          <w:color w:val="000000" w:themeColor="text1"/>
          <w:sz w:val="24"/>
          <w:szCs w:val="24"/>
        </w:rPr>
        <w:t>OCT 09</w:t>
      </w:r>
      <w:r w:rsidR="00B96124" w:rsidRPr="00380B55">
        <w:rPr>
          <w:rFonts w:cs="Arial"/>
          <w:b/>
          <w:bCs/>
          <w:i/>
          <w:color w:val="000000" w:themeColor="text1"/>
          <w:sz w:val="24"/>
          <w:szCs w:val="24"/>
        </w:rPr>
        <w:t xml:space="preserve"> – MAY 13_____________________________________________________________________</w:t>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t>Role- Java/ J2EE Developer</w:t>
      </w:r>
    </w:p>
    <w:p w:rsidR="00B96124" w:rsidRPr="00380B55" w:rsidRDefault="00B96124" w:rsidP="005F5990">
      <w:pPr>
        <w:widowControl w:val="0"/>
        <w:autoSpaceDE w:val="0"/>
        <w:autoSpaceDN w:val="0"/>
        <w:adjustRightInd w:val="0"/>
        <w:spacing w:after="0" w:line="240" w:lineRule="auto"/>
        <w:ind w:left="6480" w:firstLine="720"/>
        <w:rPr>
          <w:rFonts w:cs="Arial"/>
          <w:b/>
          <w:i/>
          <w:color w:val="000000" w:themeColor="text1"/>
          <w:sz w:val="24"/>
          <w:szCs w:val="24"/>
        </w:rPr>
      </w:pPr>
      <w:r w:rsidRPr="00380B55">
        <w:rPr>
          <w:rFonts w:cs="Arial"/>
          <w:b/>
          <w:bCs/>
          <w:i/>
          <w:color w:val="000000" w:themeColor="text1"/>
          <w:sz w:val="24"/>
          <w:szCs w:val="24"/>
        </w:rPr>
        <w:t xml:space="preserve">Client- </w:t>
      </w:r>
      <w:r w:rsidRPr="00380B55">
        <w:rPr>
          <w:rFonts w:cs="Arial"/>
          <w:b/>
          <w:i/>
          <w:color w:val="000000" w:themeColor="text1"/>
          <w:sz w:val="24"/>
          <w:szCs w:val="24"/>
        </w:rPr>
        <w:t>State Farm, IL</w:t>
      </w:r>
    </w:p>
    <w:p w:rsidR="00B96124" w:rsidRPr="00380B55" w:rsidRDefault="00B96124" w:rsidP="005F5990">
      <w:pPr>
        <w:widowControl w:val="0"/>
        <w:autoSpaceDE w:val="0"/>
        <w:autoSpaceDN w:val="0"/>
        <w:adjustRightInd w:val="0"/>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Team Size- 10</w:t>
      </w:r>
    </w:p>
    <w:p w:rsidR="00B96124" w:rsidRPr="00380B55" w:rsidRDefault="00B96124" w:rsidP="005F5990">
      <w:pPr>
        <w:tabs>
          <w:tab w:val="num" w:pos="360"/>
        </w:tabs>
        <w:spacing w:after="0" w:line="240" w:lineRule="auto"/>
        <w:contextualSpacing/>
        <w:jc w:val="both"/>
        <w:rPr>
          <w:rFonts w:cs="Arial"/>
          <w:b/>
          <w:color w:val="000000" w:themeColor="text1"/>
          <w:u w:val="single"/>
        </w:rPr>
      </w:pPr>
      <w:r w:rsidRPr="00380B55">
        <w:rPr>
          <w:rFonts w:cs="Arial"/>
          <w:b/>
          <w:i/>
          <w:color w:val="000000" w:themeColor="text1"/>
          <w:sz w:val="24"/>
          <w:szCs w:val="24"/>
          <w:u w:val="single"/>
        </w:rPr>
        <w:t>Description</w:t>
      </w:r>
      <w:r w:rsidRPr="00380B55">
        <w:rPr>
          <w:rFonts w:cs="Arial"/>
          <w:b/>
          <w:color w:val="000000" w:themeColor="text1"/>
          <w:u w:val="single"/>
        </w:rPr>
        <w:t xml:space="preserve">: </w:t>
      </w:r>
    </w:p>
    <w:p w:rsidR="00B96124" w:rsidRPr="00380B55" w:rsidRDefault="00B96124" w:rsidP="005F5990">
      <w:pPr>
        <w:tabs>
          <w:tab w:val="num" w:pos="360"/>
        </w:tabs>
        <w:spacing w:after="0" w:line="240" w:lineRule="auto"/>
        <w:jc w:val="both"/>
        <w:rPr>
          <w:rFonts w:cs="Arial"/>
          <w:b/>
          <w:color w:val="000000" w:themeColor="text1"/>
        </w:rPr>
      </w:pPr>
      <w:r w:rsidRPr="00380B55">
        <w:rPr>
          <w:rFonts w:cs="Arial"/>
          <w:b/>
          <w:color w:val="000000" w:themeColor="text1"/>
        </w:rPr>
        <w:tab/>
      </w:r>
    </w:p>
    <w:p w:rsidR="00B96124" w:rsidRPr="00380B55" w:rsidRDefault="00B96124" w:rsidP="005F5990">
      <w:pPr>
        <w:tabs>
          <w:tab w:val="num" w:pos="360"/>
        </w:tabs>
        <w:spacing w:after="0" w:line="240" w:lineRule="auto"/>
        <w:jc w:val="both"/>
        <w:rPr>
          <w:rFonts w:cs="Arial"/>
          <w:color w:val="000000" w:themeColor="text1"/>
        </w:rPr>
      </w:pPr>
      <w:r w:rsidRPr="00380B55">
        <w:rPr>
          <w:rFonts w:cs="Arial"/>
          <w:color w:val="000000" w:themeColor="text1"/>
        </w:rPr>
        <w:tab/>
        <w:t>State Farm Insurance is an insurance provider concentrated on meeting auto insurance, health insurance, life insurance and property insurance needs for the customers in the United States and Canada. The Enterprise Claims System (ECS) is a web-based system, which will replace the current mainframe application, Claim Service Record (CSR) system. ECS is designed to meet many goals like Increased Flexibility, Reduced Complexity, Better “time to market”. Features in ECS include but not limited to Automated Tasks, Electronic Task Lists, Electronic Bills, Automatic Payment, and Medical Treatment Lists.</w:t>
      </w:r>
    </w:p>
    <w:p w:rsidR="00B96124" w:rsidRPr="00380B55" w:rsidRDefault="00B96124" w:rsidP="005F5990">
      <w:pPr>
        <w:tabs>
          <w:tab w:val="num" w:pos="360"/>
        </w:tabs>
        <w:spacing w:after="0" w:line="240" w:lineRule="auto"/>
        <w:jc w:val="both"/>
        <w:rPr>
          <w:rFonts w:cs="Arial"/>
          <w:color w:val="000000" w:themeColor="text1"/>
        </w:rPr>
      </w:pPr>
    </w:p>
    <w:p w:rsidR="00B96124" w:rsidRPr="00380B55" w:rsidRDefault="00B96124" w:rsidP="005F5990">
      <w:pPr>
        <w:spacing w:after="0" w:line="240" w:lineRule="auto"/>
        <w:jc w:val="both"/>
        <w:rPr>
          <w:rFonts w:cs="Arial"/>
          <w:b/>
          <w:color w:val="000000" w:themeColor="text1"/>
          <w:u w:val="single"/>
        </w:rPr>
      </w:pPr>
      <w:r w:rsidRPr="00380B55">
        <w:rPr>
          <w:rFonts w:cs="Arial"/>
          <w:b/>
          <w:i/>
          <w:color w:val="000000" w:themeColor="text1"/>
          <w:sz w:val="24"/>
          <w:szCs w:val="24"/>
          <w:u w:val="single"/>
        </w:rPr>
        <w:t>Responsibilities</w:t>
      </w:r>
      <w:r w:rsidRPr="00380B55">
        <w:rPr>
          <w:rFonts w:cs="Arial"/>
          <w:b/>
          <w:color w:val="000000" w:themeColor="text1"/>
          <w:u w:val="single"/>
        </w:rPr>
        <w:t>:</w:t>
      </w:r>
    </w:p>
    <w:p w:rsidR="00B96124" w:rsidRPr="00380B55" w:rsidRDefault="00B96124" w:rsidP="005F5990">
      <w:pPr>
        <w:pStyle w:val="ListParagraph"/>
        <w:numPr>
          <w:ilvl w:val="0"/>
          <w:numId w:val="19"/>
        </w:numPr>
        <w:spacing w:after="0" w:line="240" w:lineRule="auto"/>
        <w:rPr>
          <w:rFonts w:cs="Arial"/>
          <w:b/>
          <w:color w:val="000000" w:themeColor="text1"/>
        </w:rPr>
      </w:pPr>
      <w:r w:rsidRPr="00380B55">
        <w:rPr>
          <w:rFonts w:cs="Arial"/>
          <w:color w:val="000000" w:themeColor="text1"/>
        </w:rPr>
        <w:t xml:space="preserve">Involved in various phases of </w:t>
      </w:r>
      <w:r w:rsidRPr="00380B55">
        <w:rPr>
          <w:rFonts w:cs="Arial"/>
          <w:b/>
          <w:color w:val="000000" w:themeColor="text1"/>
        </w:rPr>
        <w:t>Software Development Life Cycle (SDLC)</w:t>
      </w:r>
      <w:r w:rsidRPr="00380B55">
        <w:rPr>
          <w:rFonts w:cs="Arial"/>
          <w:color w:val="000000" w:themeColor="text1"/>
        </w:rPr>
        <w:t xml:space="preserve"> of the application like Requirement gathering, Design, Analysis and Code development.</w:t>
      </w:r>
    </w:p>
    <w:p w:rsidR="00B96124" w:rsidRPr="00380B55" w:rsidRDefault="00B96124" w:rsidP="005F5990">
      <w:pPr>
        <w:pStyle w:val="ListParagraph"/>
        <w:numPr>
          <w:ilvl w:val="0"/>
          <w:numId w:val="19"/>
        </w:numPr>
        <w:spacing w:after="0" w:line="240" w:lineRule="auto"/>
        <w:rPr>
          <w:rFonts w:cs="Arial"/>
          <w:b/>
          <w:color w:val="000000" w:themeColor="text1"/>
        </w:rPr>
      </w:pPr>
      <w:r w:rsidRPr="00380B55">
        <w:rPr>
          <w:rFonts w:cs="Arial"/>
          <w:color w:val="000000" w:themeColor="text1"/>
        </w:rPr>
        <w:t xml:space="preserve">Generated Use case diagrams, Class diagrams, and Sequence diagrams using </w:t>
      </w:r>
      <w:r w:rsidRPr="00380B55">
        <w:rPr>
          <w:rFonts w:cs="Arial"/>
          <w:b/>
          <w:color w:val="000000" w:themeColor="text1"/>
        </w:rPr>
        <w:t>Rational Rose</w:t>
      </w:r>
      <w:r w:rsidRPr="00380B55">
        <w:rPr>
          <w:rFonts w:cs="Arial"/>
          <w:color w:val="000000" w:themeColor="text1"/>
        </w:rPr>
        <w:t>.</w:t>
      </w:r>
    </w:p>
    <w:p w:rsidR="00B96124" w:rsidRPr="00380B55" w:rsidRDefault="00B96124" w:rsidP="005F5990">
      <w:pPr>
        <w:pStyle w:val="ListParagraph"/>
        <w:numPr>
          <w:ilvl w:val="0"/>
          <w:numId w:val="19"/>
        </w:numPr>
        <w:spacing w:after="0" w:line="240" w:lineRule="auto"/>
        <w:rPr>
          <w:rFonts w:cs="Arial"/>
          <w:b/>
          <w:color w:val="000000" w:themeColor="text1"/>
        </w:rPr>
      </w:pPr>
      <w:r w:rsidRPr="00380B55">
        <w:rPr>
          <w:rFonts w:cs="Arial"/>
          <w:color w:val="000000" w:themeColor="text1"/>
        </w:rPr>
        <w:t xml:space="preserve">Developed the applications using </w:t>
      </w:r>
      <w:r w:rsidRPr="00380B55">
        <w:rPr>
          <w:rFonts w:cs="Arial"/>
          <w:b/>
          <w:color w:val="000000" w:themeColor="text1"/>
        </w:rPr>
        <w:t>Java, J2EE, Struts, JDBC</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Worked on various use cases in development using Struts and testing the functionalities. </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Involved in preparing the High Level and Detail level design of the system using </w:t>
      </w:r>
      <w:r w:rsidRPr="00380B55">
        <w:rPr>
          <w:rFonts w:asciiTheme="minorHAnsi" w:hAnsiTheme="minorHAnsi" w:cs="Arial"/>
          <w:b/>
          <w:color w:val="000000" w:themeColor="text1"/>
        </w:rPr>
        <w:t>J2EE.</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Created </w:t>
      </w:r>
      <w:r w:rsidRPr="00380B55">
        <w:rPr>
          <w:rFonts w:asciiTheme="minorHAnsi" w:hAnsiTheme="minorHAnsi" w:cs="Arial"/>
          <w:b/>
          <w:color w:val="000000" w:themeColor="text1"/>
        </w:rPr>
        <w:t>struts form beans, action classes, JSPs</w:t>
      </w:r>
      <w:r w:rsidRPr="00380B55">
        <w:rPr>
          <w:rFonts w:asciiTheme="minorHAnsi" w:hAnsiTheme="minorHAnsi" w:cs="Arial"/>
          <w:color w:val="000000" w:themeColor="text1"/>
        </w:rPr>
        <w:t xml:space="preserve"> following </w:t>
      </w:r>
      <w:r w:rsidRPr="00380B55">
        <w:rPr>
          <w:rFonts w:asciiTheme="minorHAnsi" w:hAnsiTheme="minorHAnsi" w:cs="Arial"/>
          <w:b/>
          <w:color w:val="000000" w:themeColor="text1"/>
        </w:rPr>
        <w:t>Struts framework standards</w:t>
      </w:r>
      <w:r w:rsidRPr="00380B55">
        <w:rPr>
          <w:rFonts w:asciiTheme="minorHAnsi" w:hAnsiTheme="minorHAnsi" w:cs="Arial"/>
          <w:color w:val="000000" w:themeColor="text1"/>
        </w:rPr>
        <w:t>.</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Implemented the database connectivity using </w:t>
      </w:r>
      <w:r w:rsidRPr="00380B55">
        <w:rPr>
          <w:rFonts w:asciiTheme="minorHAnsi" w:hAnsiTheme="minorHAnsi" w:cs="Arial"/>
          <w:b/>
          <w:color w:val="000000" w:themeColor="text1"/>
        </w:rPr>
        <w:t>JDBC</w:t>
      </w:r>
      <w:r w:rsidRPr="00380B55">
        <w:rPr>
          <w:rFonts w:asciiTheme="minorHAnsi" w:hAnsiTheme="minorHAnsi" w:cs="Arial"/>
          <w:color w:val="000000" w:themeColor="text1"/>
        </w:rPr>
        <w:t xml:space="preserve"> with </w:t>
      </w:r>
      <w:r w:rsidRPr="00380B55">
        <w:rPr>
          <w:rFonts w:asciiTheme="minorHAnsi" w:hAnsiTheme="minorHAnsi" w:cs="Arial"/>
          <w:b/>
          <w:color w:val="000000" w:themeColor="text1"/>
        </w:rPr>
        <w:t>Oracle 9i</w:t>
      </w:r>
      <w:r w:rsidRPr="00380B55">
        <w:rPr>
          <w:rFonts w:asciiTheme="minorHAnsi" w:hAnsiTheme="minorHAnsi" w:cs="Arial"/>
          <w:color w:val="000000" w:themeColor="text1"/>
        </w:rPr>
        <w:t xml:space="preserve"> database as backend. </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Involved in the development of model, library, struts and form classes (</w:t>
      </w:r>
      <w:r w:rsidRPr="00380B55">
        <w:rPr>
          <w:rFonts w:asciiTheme="minorHAnsi" w:hAnsiTheme="minorHAnsi" w:cs="Arial"/>
          <w:b/>
          <w:color w:val="000000" w:themeColor="text1"/>
        </w:rPr>
        <w:t>MVC</w:t>
      </w:r>
      <w:r w:rsidRPr="00380B55">
        <w:rPr>
          <w:rFonts w:asciiTheme="minorHAnsi" w:hAnsiTheme="minorHAnsi" w:cs="Arial"/>
          <w:color w:val="000000" w:themeColor="text1"/>
        </w:rPr>
        <w:t>).</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Used display tag libraries for decoration and used display table for reports and grid designs. </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Designed and developed file upload and file download features using JDBC with Oracle Blob.</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Worked on core java, using file operations to read system file (downloads) and to present on </w:t>
      </w:r>
      <w:r w:rsidRPr="00380B55">
        <w:rPr>
          <w:rFonts w:asciiTheme="minorHAnsi" w:hAnsiTheme="minorHAnsi" w:cs="Arial"/>
          <w:b/>
          <w:color w:val="000000" w:themeColor="text1"/>
        </w:rPr>
        <w:t>JSP</w:t>
      </w:r>
      <w:r w:rsidRPr="00380B55">
        <w:rPr>
          <w:rFonts w:asciiTheme="minorHAnsi" w:hAnsiTheme="minorHAnsi" w:cs="Arial"/>
          <w:color w:val="000000" w:themeColor="text1"/>
        </w:rPr>
        <w:t xml:space="preserve">. </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eastAsia="MS Mincho" w:hAnsiTheme="minorHAnsi" w:cs="Arial"/>
          <w:color w:val="000000" w:themeColor="text1"/>
        </w:rPr>
        <w:t xml:space="preserve">Involved in the development of underwriting process, which involves communications without side systems using </w:t>
      </w:r>
      <w:r w:rsidRPr="00380B55">
        <w:rPr>
          <w:rFonts w:asciiTheme="minorHAnsi" w:eastAsia="MS Mincho" w:hAnsiTheme="minorHAnsi" w:cs="Arial"/>
          <w:b/>
          <w:color w:val="000000" w:themeColor="text1"/>
        </w:rPr>
        <w:t>IBM MQ</w:t>
      </w:r>
      <w:r w:rsidRPr="00380B55">
        <w:rPr>
          <w:rFonts w:asciiTheme="minorHAnsi" w:eastAsia="MS Mincho" w:hAnsiTheme="minorHAnsi" w:cs="Arial"/>
          <w:color w:val="000000" w:themeColor="text1"/>
        </w:rPr>
        <w:t xml:space="preserve"> and </w:t>
      </w:r>
      <w:r w:rsidRPr="00380B55">
        <w:rPr>
          <w:rFonts w:asciiTheme="minorHAnsi" w:eastAsia="MS Mincho" w:hAnsiTheme="minorHAnsi" w:cs="Arial"/>
          <w:b/>
          <w:color w:val="000000" w:themeColor="text1"/>
        </w:rPr>
        <w:t>JMS</w:t>
      </w:r>
      <w:r w:rsidRPr="00380B55">
        <w:rPr>
          <w:rFonts w:asciiTheme="minorHAnsi" w:eastAsia="MS Mincho" w:hAnsiTheme="minorHAnsi" w:cs="Arial"/>
          <w:color w:val="000000" w:themeColor="text1"/>
        </w:rPr>
        <w:t>.</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olor w:val="000000" w:themeColor="text1"/>
          <w:shd w:val="clear" w:color="auto" w:fill="FFFFFF"/>
        </w:rPr>
        <w:t xml:space="preserve">Taken care of complete Java </w:t>
      </w:r>
      <w:r w:rsidRPr="00380B55">
        <w:rPr>
          <w:rFonts w:asciiTheme="minorHAnsi" w:hAnsiTheme="minorHAnsi"/>
          <w:b/>
          <w:color w:val="000000" w:themeColor="text1"/>
        </w:rPr>
        <w:t>multi-threading</w:t>
      </w:r>
      <w:r w:rsidRPr="00380B55">
        <w:rPr>
          <w:rFonts w:asciiTheme="minorHAnsi" w:hAnsiTheme="minorHAnsi"/>
          <w:color w:val="000000" w:themeColor="text1"/>
          <w:shd w:val="clear" w:color="auto" w:fill="FFFFFF"/>
        </w:rPr>
        <w:t xml:space="preserve"> part in back end components.</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olor w:val="000000" w:themeColor="text1"/>
          <w:shd w:val="clear" w:color="auto" w:fill="FFFFFF"/>
        </w:rPr>
        <w:t xml:space="preserve">Taken care of </w:t>
      </w:r>
      <w:r w:rsidRPr="00380B55">
        <w:rPr>
          <w:rFonts w:asciiTheme="minorHAnsi" w:hAnsiTheme="minorHAnsi"/>
          <w:b/>
          <w:color w:val="000000" w:themeColor="text1"/>
        </w:rPr>
        <w:t>multi-threading</w:t>
      </w:r>
      <w:r w:rsidRPr="00380B55">
        <w:rPr>
          <w:rFonts w:asciiTheme="minorHAnsi" w:hAnsiTheme="minorHAnsi"/>
          <w:color w:val="000000" w:themeColor="text1"/>
          <w:shd w:val="clear" w:color="auto" w:fill="FFFFFF"/>
        </w:rPr>
        <w:t xml:space="preserve"> in back end java beans.</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b/>
          <w:color w:val="000000" w:themeColor="text1"/>
        </w:rPr>
        <w:t xml:space="preserve">Used PL/SQL </w:t>
      </w:r>
      <w:r w:rsidRPr="00380B55">
        <w:rPr>
          <w:rFonts w:asciiTheme="minorHAnsi" w:hAnsiTheme="minorHAnsi" w:cs="Arial"/>
          <w:color w:val="000000" w:themeColor="text1"/>
        </w:rPr>
        <w:t>stored procedures for applications that needed to execute as part of a scheduling mechanisms.</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b/>
          <w:color w:val="000000" w:themeColor="text1"/>
        </w:rPr>
      </w:pPr>
      <w:r w:rsidRPr="00380B55">
        <w:rPr>
          <w:rFonts w:asciiTheme="minorHAnsi" w:hAnsiTheme="minorHAnsi" w:cs="Arial"/>
          <w:b/>
          <w:color w:val="000000" w:themeColor="text1"/>
        </w:rPr>
        <w:t xml:space="preserve">Designed and developed Application based on Struts Framework using MVC design pattern. </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b/>
          <w:color w:val="000000" w:themeColor="text1"/>
        </w:rPr>
      </w:pPr>
      <w:r w:rsidRPr="00380B55">
        <w:rPr>
          <w:rFonts w:asciiTheme="minorHAnsi" w:hAnsiTheme="minorHAnsi" w:cs="Arial"/>
          <w:b/>
          <w:color w:val="000000" w:themeColor="text1"/>
        </w:rPr>
        <w:t>Developed Struts Action classes using Struts controller component.</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Developed SOAP based XML web services.</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Used </w:t>
      </w:r>
      <w:r w:rsidRPr="00380B55">
        <w:rPr>
          <w:rFonts w:asciiTheme="minorHAnsi" w:hAnsiTheme="minorHAnsi" w:cs="Arial"/>
          <w:b/>
          <w:color w:val="000000" w:themeColor="text1"/>
        </w:rPr>
        <w:t>SAX XML API</w:t>
      </w:r>
      <w:r w:rsidRPr="00380B55">
        <w:rPr>
          <w:rFonts w:asciiTheme="minorHAnsi" w:hAnsiTheme="minorHAnsi" w:cs="Arial"/>
          <w:color w:val="000000" w:themeColor="text1"/>
        </w:rPr>
        <w:t xml:space="preserve"> to parse the XML and populate the values for a bean.</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Used </w:t>
      </w:r>
      <w:r w:rsidRPr="00380B55">
        <w:rPr>
          <w:rFonts w:asciiTheme="minorHAnsi" w:hAnsiTheme="minorHAnsi" w:cs="Arial"/>
          <w:b/>
          <w:color w:val="000000" w:themeColor="text1"/>
        </w:rPr>
        <w:t>Jasper</w:t>
      </w:r>
      <w:r w:rsidRPr="00380B55">
        <w:rPr>
          <w:rFonts w:asciiTheme="minorHAnsi" w:hAnsiTheme="minorHAnsi" w:cs="Arial"/>
          <w:color w:val="000000" w:themeColor="text1"/>
        </w:rPr>
        <w:t xml:space="preserve"> to generate rich content reports. </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Developed </w:t>
      </w:r>
      <w:r w:rsidRPr="00380B55">
        <w:rPr>
          <w:rFonts w:asciiTheme="minorHAnsi" w:hAnsiTheme="minorHAnsi" w:cs="Arial"/>
          <w:b/>
          <w:color w:val="000000" w:themeColor="text1"/>
        </w:rPr>
        <w:t>XML</w:t>
      </w:r>
      <w:r w:rsidRPr="00380B55">
        <w:rPr>
          <w:rFonts w:asciiTheme="minorHAnsi" w:hAnsiTheme="minorHAnsi" w:cs="Arial"/>
          <w:color w:val="000000" w:themeColor="text1"/>
        </w:rPr>
        <w:t xml:space="preserve"> applications using </w:t>
      </w:r>
      <w:r w:rsidRPr="00380B55">
        <w:rPr>
          <w:rFonts w:asciiTheme="minorHAnsi" w:hAnsiTheme="minorHAnsi" w:cs="Arial"/>
          <w:b/>
          <w:color w:val="000000" w:themeColor="text1"/>
        </w:rPr>
        <w:t>XSLT</w:t>
      </w:r>
      <w:r w:rsidRPr="00380B55">
        <w:rPr>
          <w:rFonts w:asciiTheme="minorHAnsi" w:hAnsiTheme="minorHAnsi" w:cs="Arial"/>
          <w:color w:val="000000" w:themeColor="text1"/>
        </w:rPr>
        <w:t xml:space="preserve"> transformations.</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lastRenderedPageBreak/>
        <w:t xml:space="preserve">Created </w:t>
      </w:r>
      <w:r w:rsidRPr="00380B55">
        <w:rPr>
          <w:rFonts w:asciiTheme="minorHAnsi" w:hAnsiTheme="minorHAnsi" w:cs="Arial"/>
          <w:b/>
          <w:color w:val="000000" w:themeColor="text1"/>
        </w:rPr>
        <w:t>XML</w:t>
      </w:r>
      <w:r w:rsidRPr="00380B55">
        <w:rPr>
          <w:rFonts w:asciiTheme="minorHAnsi" w:hAnsiTheme="minorHAnsi" w:cs="Arial"/>
          <w:color w:val="000000" w:themeColor="text1"/>
        </w:rPr>
        <w:t xml:space="preserve"> document using </w:t>
      </w:r>
      <w:r w:rsidRPr="00380B55">
        <w:rPr>
          <w:rFonts w:asciiTheme="minorHAnsi" w:hAnsiTheme="minorHAnsi" w:cs="Arial"/>
          <w:b/>
          <w:color w:val="000000" w:themeColor="text1"/>
        </w:rPr>
        <w:t>STAX XML API</w:t>
      </w:r>
      <w:r w:rsidRPr="00380B55">
        <w:rPr>
          <w:rFonts w:asciiTheme="minorHAnsi" w:hAnsiTheme="minorHAnsi" w:cs="Arial"/>
          <w:color w:val="000000" w:themeColor="text1"/>
        </w:rPr>
        <w:t xml:space="preserve"> to pass the XML structure to Web Services.</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 Developed and maintained </w:t>
      </w:r>
      <w:r w:rsidRPr="00380B55">
        <w:rPr>
          <w:rFonts w:asciiTheme="minorHAnsi" w:hAnsiTheme="minorHAnsi" w:cs="Arial"/>
          <w:b/>
          <w:color w:val="000000" w:themeColor="text1"/>
        </w:rPr>
        <w:t>UNIX</w:t>
      </w:r>
      <w:r w:rsidRPr="00380B55">
        <w:rPr>
          <w:rFonts w:asciiTheme="minorHAnsi" w:hAnsiTheme="minorHAnsi" w:cs="Arial"/>
          <w:color w:val="000000" w:themeColor="text1"/>
        </w:rPr>
        <w:t xml:space="preserve"> shell scripts for data-driven automatic processing. </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b/>
          <w:color w:val="000000" w:themeColor="text1"/>
        </w:rPr>
        <w:t>Apache Ant</w:t>
      </w:r>
      <w:r w:rsidRPr="00380B55">
        <w:rPr>
          <w:rFonts w:asciiTheme="minorHAnsi" w:hAnsiTheme="minorHAnsi" w:cs="Arial"/>
          <w:color w:val="000000" w:themeColor="text1"/>
        </w:rPr>
        <w:t xml:space="preserve"> was used for the entire build process.</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 xml:space="preserve">Used </w:t>
      </w:r>
      <w:r w:rsidRPr="00380B55">
        <w:rPr>
          <w:rFonts w:asciiTheme="minorHAnsi" w:hAnsiTheme="minorHAnsi" w:cs="Arial"/>
          <w:b/>
          <w:bCs/>
          <w:color w:val="000000" w:themeColor="text1"/>
        </w:rPr>
        <w:t xml:space="preserve">Rational Clear Case </w:t>
      </w:r>
      <w:r w:rsidRPr="00380B55">
        <w:rPr>
          <w:rFonts w:asciiTheme="minorHAnsi" w:hAnsiTheme="minorHAnsi" w:cs="Arial"/>
          <w:color w:val="000000" w:themeColor="text1"/>
        </w:rPr>
        <w:t xml:space="preserve">for version control and </w:t>
      </w:r>
      <w:r w:rsidRPr="00380B55">
        <w:rPr>
          <w:rFonts w:asciiTheme="minorHAnsi" w:hAnsiTheme="minorHAnsi" w:cs="Arial"/>
          <w:b/>
          <w:color w:val="000000" w:themeColor="text1"/>
        </w:rPr>
        <w:t>JUnit</w:t>
      </w:r>
      <w:r w:rsidRPr="00380B55">
        <w:rPr>
          <w:rFonts w:asciiTheme="minorHAnsi" w:hAnsiTheme="minorHAnsi" w:cs="Arial"/>
          <w:color w:val="000000" w:themeColor="text1"/>
        </w:rPr>
        <w:t xml:space="preserve"> for unit testing.</w:t>
      </w:r>
    </w:p>
    <w:p w:rsidR="00B96124" w:rsidRPr="00380B55" w:rsidRDefault="00B96124" w:rsidP="005F5990">
      <w:pPr>
        <w:pStyle w:val="NormalVerdana"/>
        <w:numPr>
          <w:ilvl w:val="0"/>
          <w:numId w:val="8"/>
        </w:numPr>
        <w:tabs>
          <w:tab w:val="num" w:pos="360"/>
        </w:tabs>
        <w:ind w:left="360"/>
        <w:contextualSpacing/>
        <w:jc w:val="both"/>
        <w:rPr>
          <w:rFonts w:asciiTheme="minorHAnsi" w:hAnsiTheme="minorHAnsi" w:cs="Arial"/>
          <w:color w:val="000000" w:themeColor="text1"/>
        </w:rPr>
      </w:pPr>
      <w:r w:rsidRPr="00380B55">
        <w:rPr>
          <w:rFonts w:asciiTheme="minorHAnsi" w:hAnsiTheme="minorHAnsi" w:cs="Arial"/>
          <w:color w:val="000000" w:themeColor="text1"/>
        </w:rPr>
        <w:t>Used quartz scheduler to process or trigger the applications daily.</w:t>
      </w:r>
    </w:p>
    <w:p w:rsidR="00B96124" w:rsidRPr="00380B55" w:rsidRDefault="00B96124" w:rsidP="005F5990">
      <w:pPr>
        <w:numPr>
          <w:ilvl w:val="0"/>
          <w:numId w:val="9"/>
        </w:numPr>
        <w:spacing w:after="0" w:line="240" w:lineRule="auto"/>
        <w:contextualSpacing/>
        <w:jc w:val="both"/>
        <w:rPr>
          <w:rFonts w:cs="Arial"/>
          <w:color w:val="000000" w:themeColor="text1"/>
        </w:rPr>
      </w:pPr>
      <w:r w:rsidRPr="00380B55">
        <w:rPr>
          <w:rFonts w:cs="Arial"/>
          <w:color w:val="000000" w:themeColor="text1"/>
        </w:rPr>
        <w:t xml:space="preserve">Configured </w:t>
      </w:r>
      <w:r w:rsidRPr="00380B55">
        <w:rPr>
          <w:rFonts w:cs="Arial"/>
          <w:b/>
          <w:color w:val="000000" w:themeColor="text1"/>
        </w:rPr>
        <w:t>WebSphere</w:t>
      </w:r>
      <w:r w:rsidRPr="00380B55">
        <w:rPr>
          <w:rFonts w:cs="Arial"/>
          <w:color w:val="000000" w:themeColor="text1"/>
        </w:rPr>
        <w:t xml:space="preserve"> Application server </w:t>
      </w:r>
      <w:r w:rsidR="00F56731">
        <w:rPr>
          <w:rFonts w:cs="Arial"/>
          <w:color w:val="000000" w:themeColor="text1"/>
        </w:rPr>
        <w:t>(</w:t>
      </w:r>
      <w:r w:rsidR="00F56731" w:rsidRPr="00F56731">
        <w:rPr>
          <w:rFonts w:cs="Arial"/>
          <w:b/>
          <w:color w:val="000000" w:themeColor="text1"/>
        </w:rPr>
        <w:t>WAS</w:t>
      </w:r>
      <w:r w:rsidR="00F56731">
        <w:rPr>
          <w:rFonts w:cs="Arial"/>
          <w:color w:val="000000" w:themeColor="text1"/>
        </w:rPr>
        <w:t>)</w:t>
      </w:r>
      <w:r w:rsidRPr="00380B55">
        <w:rPr>
          <w:rFonts w:cs="Arial"/>
          <w:color w:val="000000" w:themeColor="text1"/>
        </w:rPr>
        <w:t>and deployed the web components.</w:t>
      </w:r>
    </w:p>
    <w:p w:rsidR="00B96124" w:rsidRPr="00380B55" w:rsidRDefault="00B96124" w:rsidP="005F5990">
      <w:pPr>
        <w:numPr>
          <w:ilvl w:val="0"/>
          <w:numId w:val="9"/>
        </w:numPr>
        <w:spacing w:after="0" w:line="240" w:lineRule="auto"/>
        <w:contextualSpacing/>
        <w:jc w:val="both"/>
        <w:rPr>
          <w:rFonts w:cs="Arial"/>
          <w:color w:val="000000" w:themeColor="text1"/>
        </w:rPr>
      </w:pPr>
      <w:r w:rsidRPr="00380B55">
        <w:rPr>
          <w:rFonts w:cs="Arial"/>
          <w:color w:val="000000" w:themeColor="text1"/>
        </w:rPr>
        <w:t>Provided troubleshooting and error handling support in multiple projects.</w:t>
      </w:r>
    </w:p>
    <w:p w:rsidR="00B96124" w:rsidRPr="00380B55" w:rsidRDefault="00B96124" w:rsidP="005F5990">
      <w:pPr>
        <w:pStyle w:val="DefaultText"/>
        <w:jc w:val="both"/>
        <w:rPr>
          <w:rFonts w:asciiTheme="minorHAnsi" w:hAnsiTheme="minorHAnsi" w:cs="Arial"/>
          <w:bCs/>
          <w:color w:val="000000" w:themeColor="text1"/>
          <w:sz w:val="22"/>
          <w:szCs w:val="22"/>
        </w:rPr>
      </w:pPr>
    </w:p>
    <w:p w:rsidR="00B96124" w:rsidRPr="00380B55" w:rsidRDefault="00B96124" w:rsidP="005F5990">
      <w:pPr>
        <w:pStyle w:val="DefaultText"/>
        <w:jc w:val="both"/>
        <w:rPr>
          <w:rFonts w:asciiTheme="minorHAnsi" w:hAnsiTheme="minorHAnsi" w:cs="Arial"/>
          <w:b/>
          <w:bCs/>
          <w:color w:val="000000" w:themeColor="text1"/>
          <w:sz w:val="22"/>
          <w:szCs w:val="22"/>
        </w:rPr>
      </w:pPr>
      <w:r w:rsidRPr="00380B55">
        <w:rPr>
          <w:rFonts w:asciiTheme="minorHAnsi" w:hAnsiTheme="minorHAnsi" w:cs="Arial"/>
          <w:b/>
          <w:bCs/>
          <w:i/>
          <w:color w:val="000000" w:themeColor="text1"/>
          <w:sz w:val="22"/>
          <w:szCs w:val="22"/>
        </w:rPr>
        <w:t>Environment</w:t>
      </w:r>
      <w:r w:rsidRPr="00380B55">
        <w:rPr>
          <w:rFonts w:asciiTheme="minorHAnsi" w:hAnsiTheme="minorHAnsi" w:cs="Arial"/>
          <w:b/>
          <w:bCs/>
          <w:color w:val="000000" w:themeColor="text1"/>
          <w:sz w:val="22"/>
          <w:szCs w:val="22"/>
        </w:rPr>
        <w:t>:</w:t>
      </w:r>
    </w:p>
    <w:p w:rsidR="00B96124" w:rsidRDefault="00B96124" w:rsidP="005F5990">
      <w:pPr>
        <w:pStyle w:val="DefaultText"/>
        <w:ind w:firstLine="720"/>
        <w:jc w:val="both"/>
        <w:rPr>
          <w:rFonts w:asciiTheme="minorHAnsi" w:hAnsiTheme="minorHAnsi" w:cs="Arial"/>
          <w:b/>
          <w:bCs/>
          <w:color w:val="000000" w:themeColor="text1"/>
          <w:sz w:val="22"/>
          <w:szCs w:val="22"/>
        </w:rPr>
      </w:pPr>
      <w:r w:rsidRPr="00380B55">
        <w:rPr>
          <w:rFonts w:asciiTheme="minorHAnsi" w:hAnsiTheme="minorHAnsi" w:cs="Arial"/>
          <w:b/>
          <w:bCs/>
          <w:color w:val="000000" w:themeColor="text1"/>
          <w:sz w:val="22"/>
          <w:szCs w:val="22"/>
        </w:rPr>
        <w:t xml:space="preserve"> Flex, EJB, Struts, spring, JSP1.2, Servlets2.1</w:t>
      </w:r>
      <w:r w:rsidRPr="00380B55">
        <w:rPr>
          <w:rFonts w:asciiTheme="minorHAnsi" w:hAnsiTheme="minorHAnsi" w:cs="Arial"/>
          <w:b/>
          <w:color w:val="000000" w:themeColor="text1"/>
          <w:sz w:val="22"/>
          <w:szCs w:val="22"/>
        </w:rPr>
        <w:t xml:space="preserve">, </w:t>
      </w:r>
      <w:r w:rsidRPr="00380B55">
        <w:rPr>
          <w:rFonts w:asciiTheme="minorHAnsi" w:hAnsiTheme="minorHAnsi" w:cs="Arial"/>
          <w:b/>
          <w:bCs/>
          <w:color w:val="000000" w:themeColor="text1"/>
          <w:sz w:val="22"/>
          <w:szCs w:val="22"/>
        </w:rPr>
        <w:t xml:space="preserve">Jasper reports, JMS, IBM MQ, XML, SOAP, UDDI, WSDL, JDBC, JavaScript, XSLT, XML, UML, HTML, JNDI, </w:t>
      </w:r>
      <w:r w:rsidRPr="00380B55">
        <w:rPr>
          <w:rFonts w:asciiTheme="minorHAnsi" w:hAnsiTheme="minorHAnsi" w:cs="Arial"/>
          <w:b/>
          <w:color w:val="000000" w:themeColor="text1"/>
          <w:sz w:val="22"/>
          <w:szCs w:val="22"/>
        </w:rPr>
        <w:t>Rational Rose 98, Oracle 9i, IBM WebSphere 6.0</w:t>
      </w:r>
      <w:r w:rsidR="00882B70">
        <w:rPr>
          <w:rFonts w:asciiTheme="minorHAnsi" w:hAnsiTheme="minorHAnsi" w:cs="Arial"/>
          <w:b/>
          <w:color w:val="000000" w:themeColor="text1"/>
          <w:sz w:val="22"/>
          <w:szCs w:val="22"/>
        </w:rPr>
        <w:t>(WAS)</w:t>
      </w:r>
      <w:r w:rsidRPr="00380B55">
        <w:rPr>
          <w:rFonts w:asciiTheme="minorHAnsi" w:hAnsiTheme="minorHAnsi" w:cs="Arial"/>
          <w:b/>
          <w:color w:val="000000" w:themeColor="text1"/>
          <w:sz w:val="22"/>
          <w:szCs w:val="22"/>
        </w:rPr>
        <w:t xml:space="preserve">, </w:t>
      </w:r>
      <w:r w:rsidRPr="00380B55">
        <w:rPr>
          <w:rFonts w:asciiTheme="minorHAnsi" w:hAnsiTheme="minorHAnsi" w:cs="Arial"/>
          <w:b/>
          <w:bCs/>
          <w:color w:val="000000" w:themeColor="text1"/>
          <w:sz w:val="22"/>
          <w:szCs w:val="22"/>
        </w:rPr>
        <w:t xml:space="preserve">Clear Case, Log4J, ANT, JUnit, IBM RAD, and Apache Tomcat. </w:t>
      </w:r>
    </w:p>
    <w:p w:rsidR="00AB304E" w:rsidRDefault="00AB304E" w:rsidP="005F5990">
      <w:pPr>
        <w:pStyle w:val="DefaultText"/>
        <w:ind w:firstLine="720"/>
        <w:jc w:val="both"/>
        <w:rPr>
          <w:rFonts w:asciiTheme="minorHAnsi" w:hAnsiTheme="minorHAnsi" w:cs="Arial"/>
          <w:b/>
          <w:bCs/>
          <w:color w:val="000000" w:themeColor="text1"/>
          <w:sz w:val="22"/>
          <w:szCs w:val="22"/>
        </w:rPr>
      </w:pPr>
    </w:p>
    <w:p w:rsidR="00AB304E" w:rsidRPr="00380B55" w:rsidRDefault="00AB304E" w:rsidP="005F5990">
      <w:pPr>
        <w:pStyle w:val="DefaultText"/>
        <w:ind w:firstLine="720"/>
        <w:jc w:val="both"/>
        <w:rPr>
          <w:rFonts w:asciiTheme="minorHAnsi" w:hAnsiTheme="minorHAnsi" w:cs="Arial"/>
          <w:b/>
          <w:bCs/>
          <w:color w:val="000000" w:themeColor="text1"/>
          <w:sz w:val="22"/>
          <w:szCs w:val="22"/>
        </w:rPr>
      </w:pPr>
    </w:p>
    <w:p w:rsidR="00B96124" w:rsidRPr="00380B55" w:rsidRDefault="00B96124" w:rsidP="005F5990">
      <w:pPr>
        <w:pStyle w:val="DefaultText"/>
        <w:jc w:val="both"/>
        <w:rPr>
          <w:rFonts w:asciiTheme="minorHAnsi" w:hAnsiTheme="minorHAnsi" w:cs="Arial"/>
          <w:b/>
          <w:bCs/>
          <w:color w:val="000000" w:themeColor="text1"/>
          <w:sz w:val="22"/>
          <w:szCs w:val="22"/>
        </w:rPr>
      </w:pPr>
    </w:p>
    <w:p w:rsidR="00B96124" w:rsidRPr="00380B55" w:rsidRDefault="00B96124" w:rsidP="005F5990">
      <w:pPr>
        <w:pStyle w:val="DefaultText"/>
        <w:jc w:val="both"/>
        <w:rPr>
          <w:rFonts w:asciiTheme="minorHAnsi" w:hAnsiTheme="minorHAnsi" w:cs="Arial"/>
          <w:b/>
          <w:bCs/>
          <w:color w:val="000000" w:themeColor="text1"/>
          <w:sz w:val="22"/>
          <w:szCs w:val="22"/>
        </w:rPr>
      </w:pPr>
    </w:p>
    <w:p w:rsidR="00B96124" w:rsidRPr="00380B55" w:rsidRDefault="00B96124" w:rsidP="005F5990">
      <w:pPr>
        <w:pStyle w:val="DefaultText"/>
        <w:jc w:val="both"/>
        <w:rPr>
          <w:rFonts w:asciiTheme="minorHAnsi" w:hAnsiTheme="minorHAnsi" w:cs="Arial"/>
          <w:b/>
          <w:bCs/>
          <w:color w:val="000000" w:themeColor="text1"/>
          <w:sz w:val="22"/>
          <w:szCs w:val="22"/>
        </w:rPr>
      </w:pPr>
    </w:p>
    <w:p w:rsidR="00B96124" w:rsidRPr="00380B55" w:rsidRDefault="001D485F" w:rsidP="005F5990">
      <w:pPr>
        <w:spacing w:after="0" w:line="240" w:lineRule="auto"/>
        <w:contextualSpacing/>
        <w:rPr>
          <w:rFonts w:cs="Arial"/>
          <w:b/>
          <w:bCs/>
          <w:i/>
          <w:color w:val="000000" w:themeColor="text1"/>
          <w:sz w:val="24"/>
          <w:szCs w:val="24"/>
        </w:rPr>
      </w:pPr>
      <w:r>
        <w:rPr>
          <w:rFonts w:cs="Arial"/>
          <w:b/>
          <w:bCs/>
          <w:i/>
          <w:color w:val="000000" w:themeColor="text1"/>
          <w:sz w:val="24"/>
          <w:szCs w:val="24"/>
        </w:rPr>
        <w:t>JUNE 08 – SEP 09</w:t>
      </w:r>
      <w:r w:rsidR="00B96124" w:rsidRPr="00380B55">
        <w:rPr>
          <w:rFonts w:cs="Arial"/>
          <w:b/>
          <w:bCs/>
          <w:i/>
          <w:color w:val="000000" w:themeColor="text1"/>
          <w:sz w:val="24"/>
          <w:szCs w:val="24"/>
        </w:rPr>
        <w:t>_____________________________________________________________________</w:t>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r>
      <w:r w:rsidR="00B96124" w:rsidRPr="00380B55">
        <w:rPr>
          <w:rFonts w:cs="Arial"/>
          <w:b/>
          <w:bCs/>
          <w:i/>
          <w:color w:val="000000" w:themeColor="text1"/>
          <w:sz w:val="24"/>
          <w:szCs w:val="24"/>
        </w:rPr>
        <w:tab/>
        <w:t>Role- Java Developer</w:t>
      </w:r>
    </w:p>
    <w:p w:rsidR="00B96124" w:rsidRPr="00380B55" w:rsidRDefault="00B96124" w:rsidP="005F5990">
      <w:pPr>
        <w:widowControl w:val="0"/>
        <w:autoSpaceDE w:val="0"/>
        <w:autoSpaceDN w:val="0"/>
        <w:adjustRightInd w:val="0"/>
        <w:spacing w:after="0" w:line="240" w:lineRule="auto"/>
        <w:ind w:left="7200" w:firstLine="720"/>
        <w:rPr>
          <w:rFonts w:cs="Arial"/>
          <w:b/>
          <w:i/>
          <w:color w:val="000000" w:themeColor="text1"/>
          <w:sz w:val="24"/>
          <w:szCs w:val="24"/>
        </w:rPr>
      </w:pPr>
      <w:r w:rsidRPr="00380B55">
        <w:rPr>
          <w:rFonts w:cs="Arial"/>
          <w:b/>
          <w:bCs/>
          <w:i/>
          <w:color w:val="000000" w:themeColor="text1"/>
          <w:sz w:val="24"/>
          <w:szCs w:val="24"/>
        </w:rPr>
        <w:t xml:space="preserve">Client- </w:t>
      </w:r>
      <w:proofErr w:type="spellStart"/>
      <w:r w:rsidRPr="00380B55">
        <w:rPr>
          <w:rFonts w:cs="Arial"/>
          <w:b/>
          <w:i/>
          <w:color w:val="000000" w:themeColor="text1"/>
          <w:sz w:val="24"/>
          <w:szCs w:val="24"/>
        </w:rPr>
        <w:t>Gapvak</w:t>
      </w:r>
      <w:proofErr w:type="spellEnd"/>
      <w:r w:rsidRPr="00380B55">
        <w:rPr>
          <w:rFonts w:cs="Arial"/>
          <w:b/>
          <w:i/>
          <w:color w:val="000000" w:themeColor="text1"/>
          <w:sz w:val="24"/>
          <w:szCs w:val="24"/>
        </w:rPr>
        <w:t>, India</w:t>
      </w:r>
    </w:p>
    <w:p w:rsidR="00B96124" w:rsidRPr="00380B55" w:rsidRDefault="00B96124" w:rsidP="005F5990">
      <w:pPr>
        <w:widowControl w:val="0"/>
        <w:autoSpaceDE w:val="0"/>
        <w:autoSpaceDN w:val="0"/>
        <w:adjustRightInd w:val="0"/>
        <w:spacing w:after="0" w:line="240" w:lineRule="auto"/>
        <w:contextualSpacing/>
        <w:rPr>
          <w:rFonts w:cs="Arial"/>
          <w:b/>
          <w:bCs/>
          <w:i/>
          <w:color w:val="000000" w:themeColor="text1"/>
          <w:sz w:val="24"/>
          <w:szCs w:val="24"/>
        </w:rPr>
      </w:pPr>
      <w:r w:rsidRPr="00380B55">
        <w:rPr>
          <w:rFonts w:cs="Arial"/>
          <w:b/>
          <w:bCs/>
          <w:i/>
          <w:color w:val="000000" w:themeColor="text1"/>
          <w:sz w:val="24"/>
          <w:szCs w:val="24"/>
        </w:rPr>
        <w:t>Team Size- 25</w:t>
      </w:r>
    </w:p>
    <w:p w:rsidR="00B96124" w:rsidRPr="00380B55" w:rsidRDefault="00B96124" w:rsidP="005F5990">
      <w:pPr>
        <w:spacing w:after="0" w:line="240" w:lineRule="auto"/>
        <w:contextualSpacing/>
        <w:rPr>
          <w:b/>
          <w:color w:val="000000" w:themeColor="text1"/>
          <w:u w:val="single"/>
        </w:rPr>
      </w:pPr>
      <w:r w:rsidRPr="00380B55">
        <w:rPr>
          <w:b/>
          <w:i/>
          <w:color w:val="000000" w:themeColor="text1"/>
          <w:sz w:val="24"/>
          <w:szCs w:val="24"/>
          <w:u w:val="single"/>
        </w:rPr>
        <w:t>Description</w:t>
      </w:r>
      <w:r w:rsidRPr="00380B55">
        <w:rPr>
          <w:b/>
          <w:color w:val="000000" w:themeColor="text1"/>
          <w:u w:val="single"/>
        </w:rPr>
        <w:t>:</w:t>
      </w:r>
    </w:p>
    <w:p w:rsidR="00B96124" w:rsidRPr="00380B55" w:rsidRDefault="00B96124" w:rsidP="005F5990">
      <w:pPr>
        <w:spacing w:after="0" w:line="240" w:lineRule="auto"/>
        <w:contextualSpacing/>
        <w:rPr>
          <w:b/>
          <w:color w:val="000000" w:themeColor="text1"/>
          <w:u w:val="single"/>
        </w:rPr>
      </w:pPr>
    </w:p>
    <w:p w:rsidR="00B96124" w:rsidRPr="00380B55" w:rsidRDefault="00B96124" w:rsidP="005F5990">
      <w:pPr>
        <w:spacing w:after="0" w:line="240" w:lineRule="auto"/>
        <w:ind w:firstLine="720"/>
        <w:rPr>
          <w:rFonts w:cs="Arial"/>
          <w:color w:val="000000" w:themeColor="text1"/>
        </w:rPr>
      </w:pPr>
      <w:r w:rsidRPr="00380B55">
        <w:rPr>
          <w:b/>
          <w:color w:val="000000" w:themeColor="text1"/>
        </w:rPr>
        <w:t xml:space="preserve"> </w:t>
      </w:r>
      <w:r w:rsidRPr="00380B55">
        <w:rPr>
          <w:rFonts w:cs="Arial"/>
          <w:color w:val="000000" w:themeColor="text1"/>
        </w:rPr>
        <w:t xml:space="preserve">GAPVAK Technologies is a leading solution provider for Internet based applications. It possesses not only the latest technology gadgets but also the most knowledgeable and experienced hands to offer most user friendly customized solutions. GAPVAK Technologies provides high quality on site services for software development and the end users on a broad range of software platforms and latest technologies. Experienced at creating state of art enterprise grade products, </w:t>
      </w:r>
      <w:proofErr w:type="spellStart"/>
      <w:r w:rsidRPr="00380B55">
        <w:rPr>
          <w:rFonts w:cs="Arial"/>
          <w:color w:val="000000" w:themeColor="text1"/>
        </w:rPr>
        <w:t>Gapvak</w:t>
      </w:r>
      <w:proofErr w:type="spellEnd"/>
      <w:r w:rsidRPr="00380B55">
        <w:rPr>
          <w:rFonts w:cs="Arial"/>
          <w:color w:val="000000" w:themeColor="text1"/>
        </w:rPr>
        <w:t xml:space="preserve"> is dedicated to delivering advanced marketing solutions for the global organizations.</w:t>
      </w:r>
    </w:p>
    <w:p w:rsidR="00B96124" w:rsidRPr="00380B55" w:rsidRDefault="00B96124" w:rsidP="005F5990">
      <w:pPr>
        <w:spacing w:after="0" w:line="240" w:lineRule="auto"/>
        <w:rPr>
          <w:b/>
          <w:color w:val="000000" w:themeColor="text1"/>
          <w:u w:val="single"/>
        </w:rPr>
      </w:pPr>
    </w:p>
    <w:p w:rsidR="00B96124" w:rsidRPr="00380B55" w:rsidRDefault="00B96124" w:rsidP="005F5990">
      <w:pPr>
        <w:spacing w:after="0" w:line="240" w:lineRule="auto"/>
        <w:rPr>
          <w:b/>
          <w:color w:val="000000" w:themeColor="text1"/>
          <w:u w:val="single"/>
        </w:rPr>
      </w:pPr>
      <w:r w:rsidRPr="00380B55">
        <w:rPr>
          <w:b/>
          <w:i/>
          <w:color w:val="000000" w:themeColor="text1"/>
          <w:sz w:val="24"/>
          <w:szCs w:val="24"/>
          <w:u w:val="single"/>
        </w:rPr>
        <w:t>Responsibilities</w:t>
      </w:r>
      <w:r w:rsidRPr="00380B55">
        <w:rPr>
          <w:b/>
          <w:color w:val="000000" w:themeColor="text1"/>
          <w:u w:val="single"/>
        </w:rPr>
        <w:t>:</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Involved in the </w:t>
      </w:r>
      <w:r w:rsidRPr="00380B55">
        <w:rPr>
          <w:b/>
          <w:bCs/>
          <w:color w:val="000000" w:themeColor="text1"/>
        </w:rPr>
        <w:t xml:space="preserve">Requirements collection &amp; Analysis </w:t>
      </w:r>
      <w:r w:rsidRPr="00380B55">
        <w:rPr>
          <w:bCs/>
          <w:color w:val="000000" w:themeColor="text1"/>
        </w:rPr>
        <w:t>from the business team</w:t>
      </w:r>
      <w:r w:rsidRPr="00380B55">
        <w:rPr>
          <w:color w:val="000000" w:themeColor="text1"/>
        </w:rPr>
        <w:t xml:space="preserve">. </w:t>
      </w:r>
    </w:p>
    <w:p w:rsidR="00B96124" w:rsidRPr="00380B55" w:rsidRDefault="00B96124" w:rsidP="005F5990">
      <w:pPr>
        <w:widowControl w:val="0"/>
        <w:numPr>
          <w:ilvl w:val="0"/>
          <w:numId w:val="10"/>
        </w:numPr>
        <w:tabs>
          <w:tab w:val="left" w:pos="900"/>
        </w:tabs>
        <w:suppressAutoHyphens/>
        <w:spacing w:after="0" w:line="240" w:lineRule="auto"/>
        <w:rPr>
          <w:b/>
          <w:bCs/>
          <w:color w:val="000000" w:themeColor="text1"/>
        </w:rPr>
      </w:pPr>
      <w:r w:rsidRPr="00380B55">
        <w:rPr>
          <w:color w:val="000000" w:themeColor="text1"/>
        </w:rPr>
        <w:t xml:space="preserve">Created the design documents with </w:t>
      </w:r>
      <w:r w:rsidRPr="00380B55">
        <w:rPr>
          <w:b/>
          <w:color w:val="000000" w:themeColor="text1"/>
        </w:rPr>
        <w:t>use</w:t>
      </w:r>
      <w:r w:rsidRPr="00380B55">
        <w:rPr>
          <w:b/>
          <w:bCs/>
          <w:color w:val="000000" w:themeColor="text1"/>
        </w:rPr>
        <w:t xml:space="preserve"> case diagram, class diagrams, and sequence diagrams </w:t>
      </w:r>
      <w:r w:rsidRPr="00380B55">
        <w:rPr>
          <w:bCs/>
          <w:color w:val="000000" w:themeColor="text1"/>
        </w:rPr>
        <w:t>using</w:t>
      </w:r>
      <w:r w:rsidRPr="00380B55">
        <w:rPr>
          <w:b/>
          <w:bCs/>
          <w:color w:val="000000" w:themeColor="text1"/>
        </w:rPr>
        <w:t xml:space="preserve"> Rational Rose.</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the MVC architecture using Apache </w:t>
      </w:r>
      <w:r w:rsidRPr="00380B55">
        <w:rPr>
          <w:b/>
          <w:bCs/>
          <w:color w:val="000000" w:themeColor="text1"/>
        </w:rPr>
        <w:t>Struts1.2</w:t>
      </w:r>
      <w:r w:rsidRPr="00380B55">
        <w:rPr>
          <w:color w:val="000000" w:themeColor="text1"/>
        </w:rPr>
        <w:t xml:space="preserve"> Framework.</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w:t>
      </w:r>
      <w:r w:rsidRPr="00380B55">
        <w:rPr>
          <w:b/>
          <w:bCs/>
          <w:color w:val="000000" w:themeColor="text1"/>
        </w:rPr>
        <w:t>Action Classes</w:t>
      </w:r>
      <w:r w:rsidRPr="00380B55">
        <w:rPr>
          <w:color w:val="000000" w:themeColor="text1"/>
        </w:rPr>
        <w:t xml:space="preserve"> and </w:t>
      </w:r>
      <w:r w:rsidRPr="00380B55">
        <w:rPr>
          <w:b/>
          <w:bCs/>
          <w:color w:val="000000" w:themeColor="text1"/>
        </w:rPr>
        <w:t>server side validations</w:t>
      </w:r>
      <w:r w:rsidRPr="00380B55">
        <w:rPr>
          <w:color w:val="000000" w:themeColor="text1"/>
        </w:rPr>
        <w:t xml:space="preserve"> for account activity, payment history and Transactions.</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views using </w:t>
      </w:r>
      <w:r w:rsidRPr="00380B55">
        <w:rPr>
          <w:b/>
          <w:bCs/>
          <w:color w:val="000000" w:themeColor="text1"/>
        </w:rPr>
        <w:t xml:space="preserve">Struts tags, JSTL2.0 </w:t>
      </w:r>
      <w:r w:rsidRPr="00380B55">
        <w:rPr>
          <w:color w:val="000000" w:themeColor="text1"/>
        </w:rPr>
        <w:t xml:space="preserve">and </w:t>
      </w:r>
      <w:r w:rsidRPr="00380B55">
        <w:rPr>
          <w:b/>
          <w:bCs/>
          <w:color w:val="000000" w:themeColor="text1"/>
        </w:rPr>
        <w:t>Expression Language</w:t>
      </w:r>
      <w:r w:rsidRPr="00380B55">
        <w:rPr>
          <w:color w:val="000000" w:themeColor="text1"/>
        </w:rPr>
        <w:t>.</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w:t>
      </w:r>
      <w:r w:rsidRPr="00380B55">
        <w:rPr>
          <w:b/>
          <w:bCs/>
          <w:color w:val="000000" w:themeColor="text1"/>
        </w:rPr>
        <w:t>Tiles Framework</w:t>
      </w:r>
      <w:r w:rsidRPr="00380B55">
        <w:rPr>
          <w:color w:val="000000" w:themeColor="text1"/>
        </w:rPr>
        <w:t xml:space="preserve"> for</w:t>
      </w:r>
      <w:r w:rsidRPr="00380B55">
        <w:rPr>
          <w:bCs/>
          <w:color w:val="000000" w:themeColor="text1"/>
        </w:rPr>
        <w:t xml:space="preserve"> the </w:t>
      </w:r>
      <w:r w:rsidRPr="00380B55">
        <w:rPr>
          <w:b/>
          <w:bCs/>
          <w:color w:val="000000" w:themeColor="text1"/>
        </w:rPr>
        <w:t>views layout</w:t>
      </w:r>
      <w:r w:rsidRPr="00380B55">
        <w:rPr>
          <w:color w:val="000000" w:themeColor="text1"/>
        </w:rPr>
        <w:t xml:space="preserve">. </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Implemented </w:t>
      </w:r>
      <w:r w:rsidRPr="00380B55">
        <w:rPr>
          <w:b/>
          <w:bCs/>
          <w:color w:val="000000" w:themeColor="text1"/>
        </w:rPr>
        <w:t>session beans</w:t>
      </w:r>
      <w:r w:rsidRPr="00380B55">
        <w:rPr>
          <w:color w:val="000000" w:themeColor="text1"/>
        </w:rPr>
        <w:t xml:space="preserve"> to handle </w:t>
      </w:r>
      <w:r w:rsidRPr="00380B55">
        <w:rPr>
          <w:b/>
          <w:bCs/>
          <w:color w:val="000000" w:themeColor="text1"/>
        </w:rPr>
        <w:t>business logic</w:t>
      </w:r>
      <w:r w:rsidRPr="00380B55">
        <w:rPr>
          <w:color w:val="000000" w:themeColor="text1"/>
        </w:rPr>
        <w:t xml:space="preserve"> for fund transfer, loan, credit card &amp; fixed deposit modules.</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Worked with various java patterns such as </w:t>
      </w:r>
      <w:r w:rsidRPr="00380B55">
        <w:rPr>
          <w:b/>
          <w:bCs/>
          <w:color w:val="000000" w:themeColor="text1"/>
        </w:rPr>
        <w:t xml:space="preserve">Service Locater </w:t>
      </w:r>
      <w:r w:rsidRPr="00380B55">
        <w:rPr>
          <w:color w:val="000000" w:themeColor="text1"/>
        </w:rPr>
        <w:t xml:space="preserve">and </w:t>
      </w:r>
      <w:r w:rsidRPr="00380B55">
        <w:rPr>
          <w:b/>
          <w:color w:val="000000" w:themeColor="text1"/>
        </w:rPr>
        <w:t>Factory Pattern</w:t>
      </w:r>
      <w:r w:rsidRPr="00380B55">
        <w:rPr>
          <w:color w:val="000000" w:themeColor="text1"/>
        </w:rPr>
        <w:t xml:space="preserve"> at the business layer for effective object behaviors.</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Worked on the </w:t>
      </w:r>
      <w:r w:rsidRPr="00380B55">
        <w:rPr>
          <w:b/>
          <w:color w:val="000000" w:themeColor="text1"/>
        </w:rPr>
        <w:t>JAVA Collections</w:t>
      </w:r>
      <w:r w:rsidRPr="00380B55">
        <w:rPr>
          <w:color w:val="000000" w:themeColor="text1"/>
        </w:rPr>
        <w:t xml:space="preserve"> API for handling the data objects between the business layers and the front end. </w:t>
      </w:r>
    </w:p>
    <w:p w:rsidR="00B96124" w:rsidRPr="00380B55" w:rsidRDefault="00B96124" w:rsidP="005F5990">
      <w:pPr>
        <w:widowControl w:val="0"/>
        <w:numPr>
          <w:ilvl w:val="0"/>
          <w:numId w:val="10"/>
        </w:numPr>
        <w:tabs>
          <w:tab w:val="left" w:pos="900"/>
        </w:tabs>
        <w:suppressAutoHyphens/>
        <w:spacing w:after="0" w:line="240" w:lineRule="auto"/>
        <w:rPr>
          <w:color w:val="000000" w:themeColor="text1"/>
        </w:rPr>
      </w:pPr>
      <w:r w:rsidRPr="00380B55">
        <w:rPr>
          <w:color w:val="000000" w:themeColor="text1"/>
        </w:rPr>
        <w:t xml:space="preserve">Worked with </w:t>
      </w:r>
      <w:r w:rsidRPr="00380B55">
        <w:rPr>
          <w:b/>
          <w:bCs/>
          <w:color w:val="000000" w:themeColor="text1"/>
        </w:rPr>
        <w:t>JAXB</w:t>
      </w:r>
      <w:r w:rsidRPr="00380B55">
        <w:rPr>
          <w:color w:val="000000" w:themeColor="text1"/>
        </w:rPr>
        <w:t>,</w:t>
      </w:r>
      <w:r w:rsidRPr="00380B55">
        <w:rPr>
          <w:b/>
          <w:bCs/>
          <w:color w:val="000000" w:themeColor="text1"/>
        </w:rPr>
        <w:t xml:space="preserve"> SAXP</w:t>
      </w:r>
      <w:r w:rsidRPr="00380B55">
        <w:rPr>
          <w:color w:val="000000" w:themeColor="text1"/>
        </w:rPr>
        <w:t xml:space="preserve"> and </w:t>
      </w:r>
      <w:r w:rsidRPr="00380B55">
        <w:rPr>
          <w:b/>
          <w:bCs/>
          <w:color w:val="000000" w:themeColor="text1"/>
        </w:rPr>
        <w:t xml:space="preserve">XML Schema </w:t>
      </w:r>
      <w:r w:rsidRPr="00380B55">
        <w:rPr>
          <w:color w:val="000000" w:themeColor="text1"/>
        </w:rPr>
        <w:t xml:space="preserve">for exporting data into XML format and importing data from XML format to data base </w:t>
      </w:r>
      <w:r w:rsidRPr="00380B55">
        <w:rPr>
          <w:rFonts w:cs="Calibri"/>
          <w:color w:val="000000" w:themeColor="text1"/>
        </w:rPr>
        <w:t xml:space="preserve">and </w:t>
      </w:r>
      <w:r w:rsidRPr="00380B55">
        <w:rPr>
          <w:rFonts w:cs="Calibri"/>
          <w:b/>
          <w:color w:val="000000" w:themeColor="text1"/>
        </w:rPr>
        <w:t>JAXB</w:t>
      </w:r>
      <w:r w:rsidRPr="00380B55">
        <w:rPr>
          <w:rFonts w:cs="Calibri"/>
          <w:color w:val="000000" w:themeColor="text1"/>
        </w:rPr>
        <w:t xml:space="preserve"> in the web service's request response data marshalling as well as marshaling process. </w:t>
      </w:r>
    </w:p>
    <w:p w:rsidR="00B96124" w:rsidRPr="00380B55" w:rsidRDefault="00B96124" w:rsidP="005F5990">
      <w:pPr>
        <w:numPr>
          <w:ilvl w:val="0"/>
          <w:numId w:val="11"/>
        </w:numPr>
        <w:tabs>
          <w:tab w:val="left" w:pos="900"/>
        </w:tabs>
        <w:suppressAutoHyphens/>
        <w:spacing w:after="0" w:line="240" w:lineRule="auto"/>
        <w:rPr>
          <w:rFonts w:cs="Calibri"/>
          <w:color w:val="000000" w:themeColor="text1"/>
        </w:rPr>
      </w:pPr>
      <w:r w:rsidRPr="00380B55">
        <w:rPr>
          <w:rFonts w:cs="Calibri"/>
          <w:bCs/>
          <w:color w:val="000000" w:themeColor="text1"/>
        </w:rPr>
        <w:t xml:space="preserve">Implemented the </w:t>
      </w:r>
      <w:r w:rsidRPr="00380B55">
        <w:rPr>
          <w:rFonts w:cs="Calibri"/>
          <w:b/>
          <w:bCs/>
          <w:color w:val="000000" w:themeColor="text1"/>
        </w:rPr>
        <w:t>web services</w:t>
      </w:r>
      <w:r w:rsidRPr="00380B55">
        <w:rPr>
          <w:rFonts w:cs="Calibri"/>
          <w:bCs/>
          <w:color w:val="000000" w:themeColor="text1"/>
        </w:rPr>
        <w:t xml:space="preserve"> client to consume the third-party service API </w:t>
      </w:r>
      <w:r w:rsidRPr="00380B55">
        <w:rPr>
          <w:rFonts w:cs="Calibri"/>
          <w:color w:val="000000" w:themeColor="text1"/>
        </w:rPr>
        <w:t xml:space="preserve">for validating credit cards. Used </w:t>
      </w:r>
      <w:proofErr w:type="spellStart"/>
      <w:r w:rsidRPr="00380B55">
        <w:rPr>
          <w:rFonts w:cs="Calibri"/>
          <w:b/>
          <w:color w:val="000000" w:themeColor="text1"/>
        </w:rPr>
        <w:t>XMLWeb</w:t>
      </w:r>
      <w:proofErr w:type="spellEnd"/>
      <w:r w:rsidRPr="00380B55">
        <w:rPr>
          <w:rFonts w:cs="Calibri"/>
          <w:b/>
          <w:color w:val="000000" w:themeColor="text1"/>
        </w:rPr>
        <w:t xml:space="preserve"> Services</w:t>
      </w:r>
      <w:r w:rsidRPr="00380B55">
        <w:rPr>
          <w:rFonts w:cs="Calibri"/>
          <w:color w:val="000000" w:themeColor="text1"/>
        </w:rPr>
        <w:t xml:space="preserve"> using </w:t>
      </w:r>
      <w:r w:rsidRPr="00380B55">
        <w:rPr>
          <w:rFonts w:cs="Calibri"/>
          <w:b/>
          <w:color w:val="000000" w:themeColor="text1"/>
        </w:rPr>
        <w:t>SOAP</w:t>
      </w:r>
      <w:r w:rsidRPr="00380B55">
        <w:rPr>
          <w:rFonts w:cs="Calibri"/>
          <w:color w:val="000000" w:themeColor="text1"/>
        </w:rPr>
        <w:t xml:space="preserve"> to transfer the amount to transfer application that is remote and global to different financial institutions.</w:t>
      </w:r>
    </w:p>
    <w:p w:rsidR="00B96124" w:rsidRPr="00380B55" w:rsidRDefault="00B96124" w:rsidP="005F5990">
      <w:pPr>
        <w:numPr>
          <w:ilvl w:val="0"/>
          <w:numId w:val="11"/>
        </w:numPr>
        <w:tabs>
          <w:tab w:val="left" w:pos="900"/>
        </w:tabs>
        <w:suppressAutoHyphens/>
        <w:spacing w:after="0" w:line="240" w:lineRule="auto"/>
        <w:rPr>
          <w:rFonts w:cs="Calibri"/>
          <w:color w:val="000000" w:themeColor="text1"/>
        </w:rPr>
      </w:pPr>
      <w:r w:rsidRPr="00380B55">
        <w:rPr>
          <w:rFonts w:cs="Calibri"/>
          <w:color w:val="000000" w:themeColor="text1"/>
        </w:rPr>
        <w:t xml:space="preserve">Used </w:t>
      </w:r>
      <w:r w:rsidRPr="00380B55">
        <w:rPr>
          <w:rFonts w:cs="Calibri"/>
          <w:b/>
          <w:color w:val="000000" w:themeColor="text1"/>
        </w:rPr>
        <w:t>Java Messaging Services (JMS)</w:t>
      </w:r>
      <w:r w:rsidRPr="00380B55">
        <w:rPr>
          <w:rFonts w:cs="Calibri"/>
          <w:color w:val="000000" w:themeColor="text1"/>
        </w:rPr>
        <w:t xml:space="preserve"> for reliable and asynchronous exchange of important information such as payment status report. </w:t>
      </w:r>
    </w:p>
    <w:p w:rsidR="00B96124" w:rsidRPr="00380B55" w:rsidRDefault="00B96124" w:rsidP="005F5990">
      <w:pPr>
        <w:widowControl w:val="0"/>
        <w:numPr>
          <w:ilvl w:val="0"/>
          <w:numId w:val="10"/>
        </w:numPr>
        <w:tabs>
          <w:tab w:val="left" w:pos="900"/>
        </w:tabs>
        <w:suppressAutoHyphens/>
        <w:spacing w:after="0" w:line="240" w:lineRule="auto"/>
        <w:rPr>
          <w:b/>
          <w:bCs/>
          <w:color w:val="000000" w:themeColor="text1"/>
        </w:rPr>
      </w:pPr>
      <w:r w:rsidRPr="00380B55">
        <w:rPr>
          <w:color w:val="000000" w:themeColor="text1"/>
        </w:rPr>
        <w:t xml:space="preserve">Developed </w:t>
      </w:r>
      <w:r w:rsidRPr="00380B55">
        <w:rPr>
          <w:b/>
          <w:bCs/>
          <w:color w:val="000000" w:themeColor="text1"/>
        </w:rPr>
        <w:t>Unit test cases</w:t>
      </w:r>
      <w:r w:rsidRPr="00380B55">
        <w:rPr>
          <w:color w:val="000000" w:themeColor="text1"/>
        </w:rPr>
        <w:t xml:space="preserve"> using </w:t>
      </w:r>
      <w:r w:rsidRPr="00380B55">
        <w:rPr>
          <w:b/>
          <w:bCs/>
          <w:color w:val="000000" w:themeColor="text1"/>
        </w:rPr>
        <w:t>JUnit.</w:t>
      </w:r>
    </w:p>
    <w:p w:rsidR="00B96124" w:rsidRPr="00380B55" w:rsidRDefault="00B96124" w:rsidP="005F5990">
      <w:pPr>
        <w:widowControl w:val="0"/>
        <w:numPr>
          <w:ilvl w:val="0"/>
          <w:numId w:val="10"/>
        </w:numPr>
        <w:tabs>
          <w:tab w:val="left" w:pos="900"/>
        </w:tabs>
        <w:suppressAutoHyphens/>
        <w:spacing w:after="0" w:line="240" w:lineRule="auto"/>
        <w:rPr>
          <w:b/>
          <w:bCs/>
          <w:color w:val="000000" w:themeColor="text1"/>
        </w:rPr>
      </w:pPr>
      <w:r w:rsidRPr="00380B55">
        <w:rPr>
          <w:color w:val="000000" w:themeColor="text1"/>
        </w:rPr>
        <w:t xml:space="preserve">Developed </w:t>
      </w:r>
      <w:r w:rsidRPr="00380B55">
        <w:rPr>
          <w:b/>
          <w:bCs/>
          <w:color w:val="000000" w:themeColor="text1"/>
        </w:rPr>
        <w:t>Ant scripts</w:t>
      </w:r>
      <w:r w:rsidRPr="00380B55">
        <w:rPr>
          <w:color w:val="000000" w:themeColor="text1"/>
        </w:rPr>
        <w:t xml:space="preserve"> and developed builds using </w:t>
      </w:r>
      <w:r w:rsidRPr="00380B55">
        <w:rPr>
          <w:b/>
          <w:bCs/>
          <w:color w:val="000000" w:themeColor="text1"/>
        </w:rPr>
        <w:t>Apache ANT.</w:t>
      </w:r>
    </w:p>
    <w:p w:rsidR="00B96124" w:rsidRPr="00380B55" w:rsidRDefault="00B96124" w:rsidP="005F5990">
      <w:pPr>
        <w:numPr>
          <w:ilvl w:val="0"/>
          <w:numId w:val="12"/>
        </w:numPr>
        <w:tabs>
          <w:tab w:val="left" w:pos="900"/>
        </w:tabs>
        <w:suppressAutoHyphens/>
        <w:spacing w:after="0" w:line="240" w:lineRule="auto"/>
        <w:rPr>
          <w:rFonts w:cs="Calibri"/>
          <w:color w:val="000000" w:themeColor="text1"/>
        </w:rPr>
      </w:pPr>
      <w:r w:rsidRPr="00380B55">
        <w:rPr>
          <w:rFonts w:cs="Calibri"/>
          <w:color w:val="000000" w:themeColor="text1"/>
        </w:rPr>
        <w:lastRenderedPageBreak/>
        <w:t xml:space="preserve">Used </w:t>
      </w:r>
      <w:r w:rsidRPr="00380B55">
        <w:rPr>
          <w:rFonts w:cs="Calibri"/>
          <w:b/>
          <w:color w:val="000000" w:themeColor="text1"/>
        </w:rPr>
        <w:t>Log4J</w:t>
      </w:r>
      <w:r w:rsidRPr="00380B55">
        <w:rPr>
          <w:rFonts w:cs="Calibri"/>
          <w:color w:val="000000" w:themeColor="text1"/>
        </w:rPr>
        <w:t xml:space="preserve"> to capture the log that includes runtime exceptions.</w:t>
      </w:r>
    </w:p>
    <w:p w:rsidR="00B96124" w:rsidRPr="00380B55" w:rsidRDefault="00B96124" w:rsidP="005F5990">
      <w:pPr>
        <w:widowControl w:val="0"/>
        <w:numPr>
          <w:ilvl w:val="0"/>
          <w:numId w:val="10"/>
        </w:numPr>
        <w:tabs>
          <w:tab w:val="left" w:pos="900"/>
        </w:tabs>
        <w:suppressAutoHyphens/>
        <w:spacing w:after="0" w:line="240" w:lineRule="auto"/>
        <w:rPr>
          <w:rFonts w:cs="Calibri"/>
          <w:color w:val="000000" w:themeColor="text1"/>
        </w:rPr>
      </w:pPr>
      <w:r w:rsidRPr="00380B55">
        <w:rPr>
          <w:color w:val="000000" w:themeColor="text1"/>
        </w:rPr>
        <w:t>Used Clear</w:t>
      </w:r>
      <w:r w:rsidRPr="00380B55">
        <w:rPr>
          <w:b/>
          <w:bCs/>
          <w:color w:val="000000" w:themeColor="text1"/>
        </w:rPr>
        <w:t xml:space="preserve"> Case</w:t>
      </w:r>
      <w:r w:rsidRPr="00380B55">
        <w:rPr>
          <w:color w:val="000000" w:themeColor="text1"/>
        </w:rPr>
        <w:t xml:space="preserve"> for </w:t>
      </w:r>
      <w:r w:rsidRPr="00380B55">
        <w:rPr>
          <w:b/>
          <w:bCs/>
          <w:color w:val="000000" w:themeColor="text1"/>
        </w:rPr>
        <w:t>source code maintenance</w:t>
      </w:r>
      <w:r w:rsidRPr="00380B55">
        <w:rPr>
          <w:color w:val="000000" w:themeColor="text1"/>
        </w:rPr>
        <w:t>.</w:t>
      </w:r>
    </w:p>
    <w:p w:rsidR="00B96124" w:rsidRPr="00380B55" w:rsidRDefault="00B96124" w:rsidP="005F5990">
      <w:pPr>
        <w:widowControl w:val="0"/>
        <w:tabs>
          <w:tab w:val="left" w:pos="900"/>
        </w:tabs>
        <w:suppressAutoHyphens/>
        <w:spacing w:after="0" w:line="240" w:lineRule="auto"/>
        <w:ind w:left="360"/>
        <w:rPr>
          <w:b/>
          <w:color w:val="000000" w:themeColor="text1"/>
        </w:rPr>
      </w:pPr>
    </w:p>
    <w:p w:rsidR="00B96124" w:rsidRPr="00380B55" w:rsidRDefault="00B96124" w:rsidP="005F5990">
      <w:pPr>
        <w:widowControl w:val="0"/>
        <w:tabs>
          <w:tab w:val="left" w:pos="900"/>
        </w:tabs>
        <w:suppressAutoHyphens/>
        <w:spacing w:after="0" w:line="240" w:lineRule="auto"/>
        <w:ind w:left="360"/>
        <w:rPr>
          <w:b/>
          <w:color w:val="000000" w:themeColor="text1"/>
        </w:rPr>
      </w:pPr>
      <w:r w:rsidRPr="00380B55">
        <w:rPr>
          <w:b/>
          <w:i/>
          <w:color w:val="000000" w:themeColor="text1"/>
          <w:sz w:val="24"/>
          <w:szCs w:val="24"/>
        </w:rPr>
        <w:t>Environment</w:t>
      </w:r>
      <w:r w:rsidRPr="00380B55">
        <w:rPr>
          <w:b/>
          <w:color w:val="000000" w:themeColor="text1"/>
        </w:rPr>
        <w:t xml:space="preserve">: </w:t>
      </w:r>
    </w:p>
    <w:p w:rsidR="00B96124" w:rsidRPr="00380B55" w:rsidRDefault="00B96124" w:rsidP="005F5990">
      <w:pPr>
        <w:widowControl w:val="0"/>
        <w:tabs>
          <w:tab w:val="left" w:pos="900"/>
        </w:tabs>
        <w:suppressAutoHyphens/>
        <w:spacing w:after="0" w:line="240" w:lineRule="auto"/>
        <w:ind w:left="360"/>
        <w:rPr>
          <w:rFonts w:cs="Calibri"/>
          <w:color w:val="000000" w:themeColor="text1"/>
        </w:rPr>
      </w:pPr>
      <w:r w:rsidRPr="00380B55">
        <w:rPr>
          <w:b/>
          <w:i/>
          <w:color w:val="000000" w:themeColor="text1"/>
          <w:sz w:val="24"/>
          <w:szCs w:val="24"/>
        </w:rPr>
        <w:tab/>
      </w:r>
      <w:r w:rsidRPr="00380B55">
        <w:rPr>
          <w:b/>
          <w:color w:val="000000" w:themeColor="text1"/>
        </w:rPr>
        <w:t>J2EE, Java, Struts, Tiles, JSP, JNDI, Clear Case, SOAP, WSDL, UDDI, JAXB, JAXP, Schema (XST), EJB 2.0, ANT, JavaScript, JMS, Rational Rose, WSAD, DB 2.</w:t>
      </w:r>
    </w:p>
    <w:p w:rsidR="00B96124" w:rsidRPr="00380B55" w:rsidRDefault="00B96124" w:rsidP="005F5990">
      <w:pPr>
        <w:spacing w:after="0" w:line="240" w:lineRule="auto"/>
        <w:jc w:val="both"/>
        <w:rPr>
          <w:rStyle w:val="mainheadprod1"/>
          <w:rFonts w:asciiTheme="minorHAnsi" w:hAnsiTheme="minorHAnsi" w:cs="Arial"/>
          <w:b w:val="0"/>
          <w:bCs w:val="0"/>
          <w:color w:val="000000" w:themeColor="text1"/>
        </w:rPr>
      </w:pPr>
    </w:p>
    <w:p w:rsidR="00B96124" w:rsidRPr="00380B55" w:rsidRDefault="00B96124" w:rsidP="005F5990">
      <w:pPr>
        <w:spacing w:after="0" w:line="240" w:lineRule="auto"/>
        <w:rPr>
          <w:b/>
          <w:color w:val="000000" w:themeColor="text1"/>
          <w:u w:val="single"/>
        </w:rPr>
      </w:pPr>
    </w:p>
    <w:p w:rsidR="00A11F20" w:rsidRPr="00380B55" w:rsidRDefault="00996C0A" w:rsidP="005F5990">
      <w:pPr>
        <w:spacing w:after="0" w:line="240" w:lineRule="auto"/>
        <w:rPr>
          <w:color w:val="000000" w:themeColor="text1"/>
        </w:rPr>
      </w:pPr>
    </w:p>
    <w:sectPr w:rsidR="00A11F20" w:rsidRPr="00380B55" w:rsidSect="009D6E5A">
      <w:pgSz w:w="11900"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NewRomanPS-BoldMT">
    <w:charset w:val="00"/>
    <w:family w:val="auto"/>
    <w:pitch w:val="variable"/>
    <w:sig w:usb0="E0002AEF" w:usb1="C0007841" w:usb2="00000009" w:usb3="00000000" w:csb0="000001FF" w:csb1="00000000"/>
  </w:font>
  <w:font w:name="Questrial">
    <w:altName w:val="Times New Roman"/>
    <w:charset w:val="00"/>
    <w:family w:val="auto"/>
    <w:pitch w:val="default"/>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7C6405"/>
    <w:multiLevelType w:val="multilevel"/>
    <w:tmpl w:val="AD1EF6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15:restartNumberingAfterBreak="0">
    <w:nsid w:val="31984F86"/>
    <w:multiLevelType w:val="hybridMultilevel"/>
    <w:tmpl w:val="36E0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9" w15:restartNumberingAfterBreak="0">
    <w:nsid w:val="54324914"/>
    <w:multiLevelType w:val="hybridMultilevel"/>
    <w:tmpl w:val="B608D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B838A5"/>
    <w:multiLevelType w:val="hybridMultilevel"/>
    <w:tmpl w:val="885EF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9523907"/>
    <w:multiLevelType w:val="hybridMultilevel"/>
    <w:tmpl w:val="F21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8"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8"/>
  </w:num>
  <w:num w:numId="2">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lvlOverride w:ilvl="3"/>
    <w:lvlOverride w:ilvl="4"/>
    <w:lvlOverride w:ilvl="5"/>
    <w:lvlOverride w:ilvl="6"/>
    <w:lvlOverride w:ilvl="7"/>
    <w:lvlOverride w:ilvl="8"/>
  </w:num>
  <w:num w:numId="4">
    <w:abstractNumId w:val="11"/>
  </w:num>
  <w:num w:numId="5">
    <w:abstractNumId w:val="7"/>
  </w:num>
  <w:num w:numId="6">
    <w:abstractNumId w:val="4"/>
  </w:num>
  <w:num w:numId="7">
    <w:abstractNumId w:val="16"/>
  </w:num>
  <w:num w:numId="8">
    <w:abstractNumId w:val="3"/>
  </w:num>
  <w:num w:numId="9">
    <w:abstractNumId w:val="15"/>
  </w:num>
  <w:num w:numId="10">
    <w:abstractNumId w:val="2"/>
  </w:num>
  <w:num w:numId="11">
    <w:abstractNumId w:val="0"/>
  </w:num>
  <w:num w:numId="12">
    <w:abstractNumId w:val="1"/>
  </w:num>
  <w:num w:numId="13">
    <w:abstractNumId w:val="14"/>
  </w:num>
  <w:num w:numId="14">
    <w:abstractNumId w:val="12"/>
  </w:num>
  <w:num w:numId="15">
    <w:abstractNumId w:val="17"/>
  </w:num>
  <w:num w:numId="16">
    <w:abstractNumId w:val="8"/>
  </w:num>
  <w:num w:numId="17">
    <w:abstractNumId w:val="5"/>
  </w:num>
  <w:num w:numId="18">
    <w:abstractNumId w:val="9"/>
  </w:num>
  <w:num w:numId="19">
    <w:abstractNumId w:val="6"/>
  </w:num>
  <w:num w:numId="2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i Gurunath Boggavarapu">
    <w15:presenceInfo w15:providerId="None" w15:userId="Sai Gurunath Boggavarap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96124"/>
    <w:rsid w:val="00007D0A"/>
    <w:rsid w:val="00021DB4"/>
    <w:rsid w:val="000501E4"/>
    <w:rsid w:val="00073082"/>
    <w:rsid w:val="000B612A"/>
    <w:rsid w:val="000C711B"/>
    <w:rsid w:val="00121604"/>
    <w:rsid w:val="001A412E"/>
    <w:rsid w:val="001C0E90"/>
    <w:rsid w:val="001D485F"/>
    <w:rsid w:val="00232E71"/>
    <w:rsid w:val="002770D1"/>
    <w:rsid w:val="0027714F"/>
    <w:rsid w:val="00293645"/>
    <w:rsid w:val="002C6334"/>
    <w:rsid w:val="002E32F3"/>
    <w:rsid w:val="00317FDE"/>
    <w:rsid w:val="00380B55"/>
    <w:rsid w:val="003B5A8A"/>
    <w:rsid w:val="003C2EDC"/>
    <w:rsid w:val="003C7CEA"/>
    <w:rsid w:val="003E20A2"/>
    <w:rsid w:val="003E6498"/>
    <w:rsid w:val="003F6D48"/>
    <w:rsid w:val="0040147B"/>
    <w:rsid w:val="00403A91"/>
    <w:rsid w:val="004057C4"/>
    <w:rsid w:val="0043397A"/>
    <w:rsid w:val="00443DF0"/>
    <w:rsid w:val="00474F69"/>
    <w:rsid w:val="00494C57"/>
    <w:rsid w:val="00496C28"/>
    <w:rsid w:val="004E7A08"/>
    <w:rsid w:val="004F279E"/>
    <w:rsid w:val="00506F12"/>
    <w:rsid w:val="005143CB"/>
    <w:rsid w:val="005300DA"/>
    <w:rsid w:val="00530F77"/>
    <w:rsid w:val="00541EE0"/>
    <w:rsid w:val="005679D9"/>
    <w:rsid w:val="00581264"/>
    <w:rsid w:val="00597FD5"/>
    <w:rsid w:val="005F1EAB"/>
    <w:rsid w:val="005F5990"/>
    <w:rsid w:val="005F5D1C"/>
    <w:rsid w:val="0060695B"/>
    <w:rsid w:val="006274B0"/>
    <w:rsid w:val="006A2F85"/>
    <w:rsid w:val="006D6458"/>
    <w:rsid w:val="006F53FF"/>
    <w:rsid w:val="00740864"/>
    <w:rsid w:val="00780DE6"/>
    <w:rsid w:val="0078271B"/>
    <w:rsid w:val="007D4020"/>
    <w:rsid w:val="007E4ED8"/>
    <w:rsid w:val="007F2E3C"/>
    <w:rsid w:val="007F7610"/>
    <w:rsid w:val="00857F08"/>
    <w:rsid w:val="00882B70"/>
    <w:rsid w:val="008A3649"/>
    <w:rsid w:val="00990351"/>
    <w:rsid w:val="00996C0A"/>
    <w:rsid w:val="009B7BDE"/>
    <w:rsid w:val="009C3945"/>
    <w:rsid w:val="00A71E5E"/>
    <w:rsid w:val="00A866D9"/>
    <w:rsid w:val="00AB304E"/>
    <w:rsid w:val="00B41C5E"/>
    <w:rsid w:val="00B62060"/>
    <w:rsid w:val="00B73E1D"/>
    <w:rsid w:val="00B96124"/>
    <w:rsid w:val="00BC60D3"/>
    <w:rsid w:val="00C86641"/>
    <w:rsid w:val="00D34C3E"/>
    <w:rsid w:val="00D96A2B"/>
    <w:rsid w:val="00DA6375"/>
    <w:rsid w:val="00E63BB2"/>
    <w:rsid w:val="00EA5E0D"/>
    <w:rsid w:val="00EC4A18"/>
    <w:rsid w:val="00EC4F5D"/>
    <w:rsid w:val="00F048F7"/>
    <w:rsid w:val="00F058A2"/>
    <w:rsid w:val="00F076F3"/>
    <w:rsid w:val="00F15800"/>
    <w:rsid w:val="00F46095"/>
    <w:rsid w:val="00F53611"/>
    <w:rsid w:val="00F56731"/>
    <w:rsid w:val="00F56887"/>
    <w:rsid w:val="00F841B3"/>
    <w:rsid w:val="00FB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1A6C"/>
  <w15:docId w15:val="{C0FB3D25-1606-4A0F-A79D-24A752CC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6124"/>
    <w:pPr>
      <w:spacing w:after="160" w:line="259" w:lineRule="auto"/>
    </w:pPr>
  </w:style>
  <w:style w:type="paragraph" w:styleId="Heading1">
    <w:name w:val="heading 1"/>
    <w:basedOn w:val="Normal"/>
    <w:link w:val="Heading1Char"/>
    <w:uiPriority w:val="9"/>
    <w:qFormat/>
    <w:rsid w:val="005F5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ru">
    <w:name w:val="guru"/>
    <w:basedOn w:val="Normal"/>
    <w:next w:val="NoSpacing"/>
    <w:autoRedefine/>
    <w:qFormat/>
    <w:rsid w:val="005F5D1C"/>
    <w:rPr>
      <w:rFonts w:ascii="Calibri" w:hAnsi="Calibri"/>
    </w:rPr>
  </w:style>
  <w:style w:type="paragraph" w:styleId="NoSpacing">
    <w:name w:val="No Spacing"/>
    <w:link w:val="NoSpacingChar"/>
    <w:qFormat/>
    <w:rsid w:val="005F5D1C"/>
    <w:pPr>
      <w:spacing w:after="0" w:line="240" w:lineRule="auto"/>
    </w:pPr>
    <w:rPr>
      <w:rFonts w:ascii="Calibri" w:eastAsia="Calibri" w:hAnsi="Calibri"/>
    </w:rPr>
  </w:style>
  <w:style w:type="character" w:customStyle="1" w:styleId="Heading1Char">
    <w:name w:val="Heading 1 Char"/>
    <w:basedOn w:val="DefaultParagraphFont"/>
    <w:link w:val="Heading1"/>
    <w:uiPriority w:val="9"/>
    <w:rsid w:val="005F5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D1C"/>
    <w:rPr>
      <w:rFonts w:ascii="Times New Roman" w:eastAsia="Times New Roman" w:hAnsi="Times New Roman" w:cs="Times New Roman"/>
      <w:b/>
      <w:bCs/>
      <w:sz w:val="36"/>
      <w:szCs w:val="36"/>
    </w:rPr>
  </w:style>
  <w:style w:type="character" w:customStyle="1" w:styleId="NoSpacingChar">
    <w:name w:val="No Spacing Char"/>
    <w:link w:val="NoSpacing"/>
    <w:locked/>
    <w:rsid w:val="005F5D1C"/>
    <w:rPr>
      <w:rFonts w:ascii="Calibri" w:eastAsia="Calibri" w:hAnsi="Calibri"/>
    </w:rPr>
  </w:style>
  <w:style w:type="paragraph" w:styleId="ListParagraph">
    <w:name w:val="List Paragraph"/>
    <w:basedOn w:val="Normal"/>
    <w:link w:val="ListParagraphChar"/>
    <w:uiPriority w:val="34"/>
    <w:qFormat/>
    <w:rsid w:val="005F5D1C"/>
    <w:pPr>
      <w:ind w:left="720"/>
      <w:contextualSpacing/>
    </w:pPr>
  </w:style>
  <w:style w:type="character" w:customStyle="1" w:styleId="ListParagraphChar">
    <w:name w:val="List Paragraph Char"/>
    <w:link w:val="ListParagraph"/>
    <w:uiPriority w:val="34"/>
    <w:locked/>
    <w:rsid w:val="00B96124"/>
  </w:style>
  <w:style w:type="character" w:customStyle="1" w:styleId="normalchar">
    <w:name w:val="normal__char"/>
    <w:basedOn w:val="DefaultParagraphFont"/>
    <w:rsid w:val="00B96124"/>
  </w:style>
  <w:style w:type="character" w:customStyle="1" w:styleId="plain0020textchar">
    <w:name w:val="plain_0020text__char"/>
    <w:basedOn w:val="DefaultParagraphFont"/>
    <w:rsid w:val="00B96124"/>
  </w:style>
  <w:style w:type="character" w:customStyle="1" w:styleId="apple-style-span">
    <w:name w:val="apple-style-span"/>
    <w:basedOn w:val="DefaultParagraphFont"/>
    <w:rsid w:val="00B96124"/>
  </w:style>
  <w:style w:type="paragraph" w:customStyle="1" w:styleId="msonormalcxspmiddlecxspmiddle">
    <w:name w:val="msonormal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cxspmiddle">
    <w:name w:val="msonormalcxspmiddle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B96124"/>
    <w:pPr>
      <w:widowControl w:val="0"/>
      <w:spacing w:after="0" w:line="240" w:lineRule="auto"/>
    </w:pPr>
    <w:rPr>
      <w:rFonts w:ascii="Times New Roman" w:eastAsia="Times New Roman" w:hAnsi="Times New Roman" w:cs="Times New Roman"/>
      <w:sz w:val="20"/>
      <w:szCs w:val="20"/>
    </w:rPr>
  </w:style>
  <w:style w:type="character" w:customStyle="1" w:styleId="NoSpacingLatinCambriaChar">
    <w:name w:val="No Spacing + (Latin) Cambria Char"/>
    <w:aliases w:val="(Complex) Arial Char,(Complex) Bold Char,(Complex) Ital... Char Char"/>
    <w:link w:val="NoSpacingLatinCambria"/>
    <w:locked/>
    <w:rsid w:val="00B96124"/>
    <w:rPr>
      <w:rFonts w:ascii="Cambria" w:eastAsia="Calibri" w:hAnsi="Cambria" w:cs="Times New Roman"/>
    </w:rPr>
  </w:style>
  <w:style w:type="paragraph" w:customStyle="1" w:styleId="NoSpacingLatinCambria">
    <w:name w:val="No Spacing + (Latin) Cambria"/>
    <w:aliases w:val="(Complex) Arial,(Complex) Bold,(Complex) Ital..."/>
    <w:basedOn w:val="ListParagraph"/>
    <w:link w:val="NoSpacingLatinCambriaChar"/>
    <w:rsid w:val="00B96124"/>
    <w:pPr>
      <w:ind w:left="0"/>
      <w:jc w:val="both"/>
    </w:pPr>
    <w:rPr>
      <w:rFonts w:ascii="Cambria" w:eastAsia="Calibri" w:hAnsi="Cambria" w:cs="Times New Roman"/>
    </w:rPr>
  </w:style>
  <w:style w:type="character" w:customStyle="1" w:styleId="bold1">
    <w:name w:val="bold1"/>
    <w:rsid w:val="00B96124"/>
    <w:rPr>
      <w:rFonts w:ascii="Arial" w:hAnsi="Arial" w:cs="Arial" w:hint="default"/>
      <w:b/>
      <w:bCs/>
      <w:color w:val="000000"/>
      <w:sz w:val="18"/>
      <w:szCs w:val="18"/>
    </w:rPr>
  </w:style>
  <w:style w:type="character" w:customStyle="1" w:styleId="mainheadprod1">
    <w:name w:val="mainheadprod1"/>
    <w:rsid w:val="00B96124"/>
    <w:rPr>
      <w:rFonts w:ascii="Verdana" w:hAnsi="Verdana" w:hint="default"/>
      <w:b/>
      <w:bCs/>
      <w:color w:val="333333"/>
      <w:sz w:val="20"/>
      <w:szCs w:val="20"/>
    </w:rPr>
  </w:style>
  <w:style w:type="character" w:customStyle="1" w:styleId="NormalVerdanaChar1">
    <w:name w:val="Normal + Verdana Char1"/>
    <w:link w:val="NormalVerdana"/>
    <w:locked/>
    <w:rsid w:val="00B96124"/>
    <w:rPr>
      <w:rFonts w:ascii="Verdana" w:eastAsia="Times New Roman" w:hAnsi="Verdana"/>
    </w:rPr>
  </w:style>
  <w:style w:type="paragraph" w:customStyle="1" w:styleId="NormalVerdana">
    <w:name w:val="Normal + Verdana"/>
    <w:basedOn w:val="Normal"/>
    <w:link w:val="NormalVerdanaChar1"/>
    <w:rsid w:val="00B96124"/>
    <w:pPr>
      <w:spacing w:after="0" w:line="240" w:lineRule="auto"/>
    </w:pPr>
    <w:rPr>
      <w:rFonts w:ascii="Verdana" w:eastAsia="Times New Roman" w:hAnsi="Verdana"/>
    </w:rPr>
  </w:style>
  <w:style w:type="paragraph" w:styleId="BodyText">
    <w:name w:val="Body Text"/>
    <w:basedOn w:val="Normal"/>
    <w:link w:val="BodyTextChar"/>
    <w:uiPriority w:val="99"/>
    <w:unhideWhenUsed/>
    <w:rsid w:val="00B9612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96124"/>
    <w:rPr>
      <w:rFonts w:ascii="Times New Roman" w:eastAsia="Times New Roman" w:hAnsi="Times New Roman" w:cs="Times New Roman"/>
      <w:sz w:val="24"/>
      <w:szCs w:val="24"/>
    </w:rPr>
  </w:style>
  <w:style w:type="paragraph" w:customStyle="1" w:styleId="Normal1">
    <w:name w:val="Normal1"/>
    <w:rsid w:val="00B96124"/>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B96124"/>
  </w:style>
  <w:style w:type="character" w:styleId="Strong">
    <w:name w:val="Strong"/>
    <w:uiPriority w:val="22"/>
    <w:qFormat/>
    <w:rsid w:val="00B96124"/>
    <w:rPr>
      <w:b/>
      <w:bCs/>
    </w:rPr>
  </w:style>
  <w:style w:type="character" w:styleId="HTMLCode">
    <w:name w:val="HTML Code"/>
    <w:basedOn w:val="DefaultParagraphFont"/>
    <w:uiPriority w:val="99"/>
    <w:semiHidden/>
    <w:unhideWhenUsed/>
    <w:rsid w:val="00B96124"/>
    <w:rPr>
      <w:rFonts w:ascii="Courier New" w:eastAsia="Times New Roman" w:hAnsi="Courier New" w:cs="Courier New"/>
      <w:sz w:val="20"/>
      <w:szCs w:val="20"/>
    </w:rPr>
  </w:style>
  <w:style w:type="character" w:styleId="Hyperlink">
    <w:name w:val="Hyperlink"/>
    <w:basedOn w:val="DefaultParagraphFont"/>
    <w:uiPriority w:val="99"/>
    <w:unhideWhenUsed/>
    <w:rsid w:val="00B96124"/>
    <w:rPr>
      <w:color w:val="0000FF" w:themeColor="hyperlink"/>
      <w:u w:val="single"/>
    </w:rPr>
  </w:style>
  <w:style w:type="paragraph" w:styleId="FootnoteText">
    <w:name w:val="footnote text"/>
    <w:basedOn w:val="Normal"/>
    <w:link w:val="FootnoteTextChar"/>
    <w:uiPriority w:val="99"/>
    <w:unhideWhenUsed/>
    <w:rsid w:val="00B96124"/>
    <w:pPr>
      <w:spacing w:after="0" w:line="240" w:lineRule="auto"/>
    </w:pPr>
    <w:rPr>
      <w:sz w:val="24"/>
      <w:szCs w:val="24"/>
    </w:rPr>
  </w:style>
  <w:style w:type="character" w:customStyle="1" w:styleId="FootnoteTextChar">
    <w:name w:val="Footnote Text Char"/>
    <w:basedOn w:val="DefaultParagraphFont"/>
    <w:link w:val="FootnoteText"/>
    <w:uiPriority w:val="99"/>
    <w:rsid w:val="00B96124"/>
    <w:rPr>
      <w:sz w:val="24"/>
      <w:szCs w:val="24"/>
    </w:rPr>
  </w:style>
  <w:style w:type="character" w:styleId="FootnoteReference">
    <w:name w:val="footnote reference"/>
    <w:basedOn w:val="DefaultParagraphFont"/>
    <w:uiPriority w:val="99"/>
    <w:unhideWhenUsed/>
    <w:rsid w:val="00B96124"/>
    <w:rPr>
      <w:vertAlign w:val="superscript"/>
    </w:rPr>
  </w:style>
  <w:style w:type="paragraph" w:styleId="Revision">
    <w:name w:val="Revision"/>
    <w:hidden/>
    <w:uiPriority w:val="99"/>
    <w:semiHidden/>
    <w:rsid w:val="00B96124"/>
    <w:pPr>
      <w:spacing w:after="0" w:line="240" w:lineRule="auto"/>
    </w:pPr>
  </w:style>
  <w:style w:type="paragraph" w:styleId="BalloonText">
    <w:name w:val="Balloon Text"/>
    <w:basedOn w:val="Normal"/>
    <w:link w:val="BalloonTextChar"/>
    <w:uiPriority w:val="99"/>
    <w:semiHidden/>
    <w:unhideWhenUsed/>
    <w:rsid w:val="00B961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612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96124"/>
    <w:rPr>
      <w:color w:val="800080" w:themeColor="followedHyperlink"/>
      <w:u w:val="single"/>
    </w:rPr>
  </w:style>
  <w:style w:type="character" w:styleId="Emphasis">
    <w:name w:val="Emphasis"/>
    <w:basedOn w:val="DefaultParagraphFont"/>
    <w:uiPriority w:val="20"/>
    <w:qFormat/>
    <w:rsid w:val="00BC60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0432">
      <w:bodyDiv w:val="1"/>
      <w:marLeft w:val="0"/>
      <w:marRight w:val="0"/>
      <w:marTop w:val="0"/>
      <w:marBottom w:val="0"/>
      <w:divBdr>
        <w:top w:val="none" w:sz="0" w:space="0" w:color="auto"/>
        <w:left w:val="none" w:sz="0" w:space="0" w:color="auto"/>
        <w:bottom w:val="none" w:sz="0" w:space="0" w:color="auto"/>
        <w:right w:val="none" w:sz="0" w:space="0" w:color="auto"/>
      </w:divBdr>
    </w:div>
    <w:div w:id="800153197">
      <w:bodyDiv w:val="1"/>
      <w:marLeft w:val="0"/>
      <w:marRight w:val="0"/>
      <w:marTop w:val="0"/>
      <w:marBottom w:val="0"/>
      <w:divBdr>
        <w:top w:val="none" w:sz="0" w:space="0" w:color="auto"/>
        <w:left w:val="none" w:sz="0" w:space="0" w:color="auto"/>
        <w:bottom w:val="none" w:sz="0" w:space="0" w:color="auto"/>
        <w:right w:val="none" w:sz="0" w:space="0" w:color="auto"/>
      </w:divBdr>
    </w:div>
    <w:div w:id="1067150424">
      <w:bodyDiv w:val="1"/>
      <w:marLeft w:val="0"/>
      <w:marRight w:val="0"/>
      <w:marTop w:val="0"/>
      <w:marBottom w:val="0"/>
      <w:divBdr>
        <w:top w:val="none" w:sz="0" w:space="0" w:color="auto"/>
        <w:left w:val="none" w:sz="0" w:space="0" w:color="auto"/>
        <w:bottom w:val="none" w:sz="0" w:space="0" w:color="auto"/>
        <w:right w:val="none" w:sz="0" w:space="0" w:color="auto"/>
      </w:divBdr>
    </w:div>
    <w:div w:id="1631091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ivotal.io/spring-cloud-services/1-3/circuit-breaker/index.html" TargetMode="External"/><Relationship Id="rId3" Type="http://schemas.openxmlformats.org/officeDocument/2006/relationships/settings" Target="settings.xml"/><Relationship Id="rId7" Type="http://schemas.openxmlformats.org/officeDocument/2006/relationships/hyperlink" Target="https://docs.pivotal.io/spring-cloud-services/1-3/service-registry/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ivotal.io/spring-cloud-services/1-3/config-server/index.html" TargetMode="External"/><Relationship Id="rId11" Type="http://schemas.microsoft.com/office/2011/relationships/people" Target="people.xml"/><Relationship Id="rId5" Type="http://schemas.openxmlformats.org/officeDocument/2006/relationships/hyperlink" Target="mailto:bhargavi.javadev@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7/docs/api/java/util/concurrent/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5006</TotalTime>
  <Pages>8</Pages>
  <Words>4024</Words>
  <Characters>22938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Gurunath Boggavarapu</dc:creator>
  <cp:keywords/>
  <dc:description/>
  <cp:lastModifiedBy>sai gurunath</cp:lastModifiedBy>
  <cp:revision>44</cp:revision>
  <dcterms:created xsi:type="dcterms:W3CDTF">2016-12-07T20:03:00Z</dcterms:created>
  <dcterms:modified xsi:type="dcterms:W3CDTF">2017-01-05T22:58:00Z</dcterms:modified>
</cp:coreProperties>
</file>